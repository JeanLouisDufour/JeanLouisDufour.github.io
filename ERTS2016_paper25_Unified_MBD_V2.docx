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676" w:rsidRPr="001325EA" w:rsidRDefault="005E6C4A" w:rsidP="00176D32">
      <w:pPr>
        <w:jc w:val="both"/>
        <w:rPr>
          <w:rFonts w:ascii="Arial" w:hAnsi="Arial" w:cs="Arial"/>
          <w:sz w:val="40"/>
          <w:szCs w:val="40"/>
          <w:lang w:val="en-US"/>
        </w:rPr>
      </w:pPr>
      <w:r w:rsidRPr="001325EA">
        <w:rPr>
          <w:rFonts w:ascii="Arial" w:hAnsi="Arial" w:cs="Arial"/>
          <w:sz w:val="40"/>
          <w:szCs w:val="40"/>
          <w:lang w:val="en-US"/>
        </w:rPr>
        <w:t>The Unified Model-Based Design</w:t>
      </w:r>
      <w:r w:rsidR="00DF1463" w:rsidRPr="001325EA">
        <w:rPr>
          <w:rFonts w:ascii="Arial" w:hAnsi="Arial" w:cs="Arial"/>
          <w:sz w:val="40"/>
          <w:szCs w:val="40"/>
          <w:lang w:val="en-US"/>
        </w:rPr>
        <w:t xml:space="preserve">: how not to choose between </w:t>
      </w:r>
      <w:proofErr w:type="spellStart"/>
      <w:r w:rsidR="00DF1463" w:rsidRPr="001325EA">
        <w:rPr>
          <w:rFonts w:ascii="Arial" w:hAnsi="Arial" w:cs="Arial"/>
          <w:sz w:val="40"/>
          <w:szCs w:val="40"/>
          <w:lang w:val="en-US"/>
        </w:rPr>
        <w:t>Scade</w:t>
      </w:r>
      <w:proofErr w:type="spellEnd"/>
      <w:r w:rsidR="00FE28B2">
        <w:rPr>
          <w:rStyle w:val="Appelnotedebasdep"/>
          <w:rFonts w:ascii="Arial" w:hAnsi="Arial" w:cs="Arial"/>
          <w:sz w:val="40"/>
          <w:szCs w:val="40"/>
          <w:lang w:val="en-US"/>
        </w:rPr>
        <w:footnoteReference w:id="1"/>
      </w:r>
      <w:r w:rsidR="00DF1463" w:rsidRPr="001325EA">
        <w:rPr>
          <w:rFonts w:ascii="Arial" w:hAnsi="Arial" w:cs="Arial"/>
          <w:sz w:val="40"/>
          <w:szCs w:val="40"/>
          <w:lang w:val="en-US"/>
        </w:rPr>
        <w:t xml:space="preserve"> and Simulink</w:t>
      </w:r>
      <w:r w:rsidR="00FE28B2">
        <w:rPr>
          <w:rStyle w:val="Appelnotedebasdep"/>
          <w:rFonts w:ascii="Arial" w:hAnsi="Arial" w:cs="Arial"/>
          <w:sz w:val="40"/>
          <w:szCs w:val="40"/>
          <w:lang w:val="en-US"/>
        </w:rPr>
        <w:footnoteReference w:id="2"/>
      </w:r>
      <w:r w:rsidR="00DF1463" w:rsidRPr="001325EA">
        <w:rPr>
          <w:rFonts w:ascii="Arial" w:hAnsi="Arial" w:cs="Arial"/>
          <w:sz w:val="40"/>
          <w:szCs w:val="40"/>
          <w:lang w:val="en-US"/>
        </w:rPr>
        <w:t>.</w:t>
      </w:r>
    </w:p>
    <w:p w:rsidR="005E6C4A" w:rsidRPr="00D64209" w:rsidRDefault="00D64209" w:rsidP="00176D32">
      <w:pPr>
        <w:jc w:val="both"/>
        <w:rPr>
          <w:rFonts w:ascii="Arial" w:hAnsi="Arial" w:cs="Arial"/>
          <w:sz w:val="20"/>
          <w:szCs w:val="20"/>
        </w:rPr>
      </w:pPr>
      <w:r w:rsidRPr="00D64209">
        <w:rPr>
          <w:rFonts w:ascii="Arial" w:hAnsi="Arial" w:cs="Arial"/>
          <w:sz w:val="20"/>
          <w:szCs w:val="20"/>
        </w:rPr>
        <w:t xml:space="preserve">Jean-Louis Dufour, Bertrand </w:t>
      </w:r>
      <w:proofErr w:type="spellStart"/>
      <w:r w:rsidRPr="00D64209">
        <w:rPr>
          <w:rFonts w:ascii="Arial" w:hAnsi="Arial" w:cs="Arial"/>
          <w:sz w:val="20"/>
          <w:szCs w:val="20"/>
        </w:rPr>
        <w:t>Corruble</w:t>
      </w:r>
      <w:proofErr w:type="spellEnd"/>
      <w:r w:rsidRPr="00D64209">
        <w:rPr>
          <w:rFonts w:ascii="Arial" w:hAnsi="Arial" w:cs="Arial"/>
          <w:sz w:val="20"/>
          <w:szCs w:val="20"/>
        </w:rPr>
        <w:t>, Bertrand Tavernier</w:t>
      </w:r>
      <w:r w:rsidR="00DF1463">
        <w:rPr>
          <w:rFonts w:ascii="Arial" w:hAnsi="Arial" w:cs="Arial"/>
          <w:sz w:val="20"/>
          <w:szCs w:val="20"/>
        </w:rPr>
        <w:t>.</w:t>
      </w:r>
    </w:p>
    <w:p w:rsidR="00BE762E" w:rsidRDefault="00D64209" w:rsidP="00176D32">
      <w:pPr>
        <w:jc w:val="both"/>
        <w:rPr>
          <w:rFonts w:ascii="Arial" w:hAnsi="Arial" w:cs="Arial"/>
          <w:sz w:val="20"/>
          <w:szCs w:val="20"/>
        </w:rPr>
      </w:pPr>
      <w:r w:rsidRPr="00D64209">
        <w:rPr>
          <w:rFonts w:ascii="Arial" w:hAnsi="Arial" w:cs="Arial"/>
          <w:sz w:val="20"/>
          <w:szCs w:val="20"/>
        </w:rPr>
        <w:t>Sagem Défense Sécurité, groupe SAFRAN</w:t>
      </w:r>
      <w:r w:rsidR="00DF1463">
        <w:rPr>
          <w:rFonts w:ascii="Arial" w:hAnsi="Arial" w:cs="Arial"/>
          <w:sz w:val="20"/>
          <w:szCs w:val="20"/>
        </w:rPr>
        <w:t>.</w:t>
      </w:r>
    </w:p>
    <w:p w:rsidR="00063CD2" w:rsidRDefault="004F0612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u w:val="single"/>
          <w:lang w:val="en-US"/>
        </w:rPr>
        <w:t>Summary</w:t>
      </w:r>
      <w:r w:rsidR="00063CD2" w:rsidRPr="00B24F0F">
        <w:rPr>
          <w:rFonts w:ascii="Arial" w:hAnsi="Arial" w:cs="Arial"/>
          <w:b/>
          <w:sz w:val="20"/>
          <w:szCs w:val="20"/>
          <w:u w:val="single"/>
          <w:lang w:val="en-US"/>
        </w:rPr>
        <w:t>:</w:t>
      </w:r>
      <w:r w:rsidR="00063CD2">
        <w:rPr>
          <w:rFonts w:ascii="Arial" w:hAnsi="Arial" w:cs="Arial"/>
          <w:sz w:val="20"/>
          <w:szCs w:val="20"/>
          <w:lang w:val="en-US"/>
        </w:rPr>
        <w:t xml:space="preserve"> software projects using </w:t>
      </w:r>
      <w:r w:rsidR="003B7BCA">
        <w:rPr>
          <w:rFonts w:ascii="Arial" w:hAnsi="Arial" w:cs="Arial"/>
          <w:sz w:val="20"/>
          <w:szCs w:val="20"/>
          <w:lang w:val="en-US"/>
        </w:rPr>
        <w:t xml:space="preserve">Simulink or </w:t>
      </w:r>
      <w:proofErr w:type="spellStart"/>
      <w:r w:rsidR="003B7BCA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="003B7BCA">
        <w:rPr>
          <w:rFonts w:ascii="Arial" w:hAnsi="Arial" w:cs="Arial"/>
          <w:sz w:val="20"/>
          <w:szCs w:val="20"/>
          <w:lang w:val="en-US"/>
        </w:rPr>
        <w:t xml:space="preserve"> </w:t>
      </w:r>
      <w:r w:rsidR="00063CD2">
        <w:rPr>
          <w:rFonts w:ascii="Arial" w:hAnsi="Arial" w:cs="Arial"/>
          <w:sz w:val="20"/>
          <w:szCs w:val="20"/>
          <w:lang w:val="en-US"/>
        </w:rPr>
        <w:t xml:space="preserve">use in fact a subset of Simulink or </w:t>
      </w:r>
      <w:proofErr w:type="spellStart"/>
      <w:r w:rsidR="00063CD2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="00063CD2">
        <w:rPr>
          <w:rFonts w:ascii="Arial" w:hAnsi="Arial" w:cs="Arial"/>
          <w:sz w:val="20"/>
          <w:szCs w:val="20"/>
          <w:lang w:val="en-US"/>
        </w:rPr>
        <w:t>. The ‘alignment’ of these two subsets gives rise</w:t>
      </w:r>
      <w:r w:rsidR="00B24F0F">
        <w:rPr>
          <w:rFonts w:ascii="Arial" w:hAnsi="Arial" w:cs="Arial"/>
          <w:sz w:val="20"/>
          <w:szCs w:val="20"/>
          <w:lang w:val="en-US"/>
        </w:rPr>
        <w:t xml:space="preserve"> to a new concept, the ‘Unified MBD’, interesting in </w:t>
      </w:r>
      <w:r w:rsidR="00100500">
        <w:rPr>
          <w:rFonts w:ascii="Arial" w:hAnsi="Arial" w:cs="Arial"/>
          <w:sz w:val="20"/>
          <w:szCs w:val="20"/>
          <w:lang w:val="en-US"/>
        </w:rPr>
        <w:t xml:space="preserve">two respects: </w:t>
      </w:r>
      <w:r w:rsidR="00FE28B2">
        <w:rPr>
          <w:rFonts w:ascii="Arial" w:hAnsi="Arial" w:cs="Arial"/>
          <w:sz w:val="20"/>
          <w:szCs w:val="20"/>
          <w:lang w:val="en-US"/>
        </w:rPr>
        <w:t>on the</w:t>
      </w:r>
      <w:r w:rsidR="00100500">
        <w:rPr>
          <w:rFonts w:ascii="Arial" w:hAnsi="Arial" w:cs="Arial"/>
          <w:sz w:val="20"/>
          <w:szCs w:val="20"/>
          <w:lang w:val="en-US"/>
        </w:rPr>
        <w:t xml:space="preserve"> academic </w:t>
      </w:r>
      <w:r w:rsidR="00FE28B2">
        <w:rPr>
          <w:rFonts w:ascii="Arial" w:hAnsi="Arial" w:cs="Arial"/>
          <w:sz w:val="20"/>
          <w:szCs w:val="20"/>
          <w:lang w:val="en-US"/>
        </w:rPr>
        <w:t>side, it gives a simple semantics to our subset of Simulink,</w:t>
      </w:r>
      <w:r w:rsidR="00FE28B2" w:rsidRPr="00FE28B2">
        <w:rPr>
          <w:rFonts w:ascii="Arial" w:hAnsi="Arial" w:cs="Arial"/>
          <w:sz w:val="20"/>
          <w:szCs w:val="20"/>
          <w:lang w:val="en-US"/>
        </w:rPr>
        <w:t xml:space="preserve"> </w:t>
      </w:r>
      <w:r w:rsidR="00FE28B2">
        <w:rPr>
          <w:rFonts w:ascii="Arial" w:hAnsi="Arial" w:cs="Arial"/>
          <w:sz w:val="20"/>
          <w:szCs w:val="20"/>
          <w:lang w:val="en-US"/>
        </w:rPr>
        <w:t xml:space="preserve">and on the industrial side, </w:t>
      </w:r>
      <w:r w:rsidR="00C27F8F">
        <w:rPr>
          <w:rFonts w:ascii="Arial" w:hAnsi="Arial" w:cs="Arial"/>
          <w:sz w:val="20"/>
          <w:szCs w:val="20"/>
          <w:lang w:val="en-US"/>
        </w:rPr>
        <w:t xml:space="preserve">it permits at almost no cost the double-skill </w:t>
      </w:r>
      <w:proofErr w:type="spellStart"/>
      <w:r w:rsidR="00C27F8F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="00C27F8F">
        <w:rPr>
          <w:rFonts w:ascii="Arial" w:hAnsi="Arial" w:cs="Arial"/>
          <w:sz w:val="20"/>
          <w:szCs w:val="20"/>
          <w:lang w:val="en-US"/>
        </w:rPr>
        <w:t>/Simulink for software and system engineers</w:t>
      </w:r>
      <w:r w:rsidR="00100500">
        <w:rPr>
          <w:rFonts w:ascii="Arial" w:hAnsi="Arial" w:cs="Arial"/>
          <w:sz w:val="20"/>
          <w:szCs w:val="20"/>
          <w:lang w:val="en-US"/>
        </w:rPr>
        <w:t>.</w:t>
      </w:r>
      <w:r w:rsidR="00FE28B2">
        <w:rPr>
          <w:rFonts w:ascii="Arial" w:hAnsi="Arial" w:cs="Arial"/>
          <w:sz w:val="20"/>
          <w:szCs w:val="20"/>
          <w:lang w:val="en-US"/>
        </w:rPr>
        <w:t xml:space="preserve"> </w:t>
      </w:r>
      <w:ins w:id="0" w:author="DUFOUR Jean-Louis" w:date="2015-11-16T08:15:00Z">
        <w:r w:rsidR="00D461B6" w:rsidRPr="00F32498">
          <w:rPr>
            <w:rFonts w:ascii="Arial" w:hAnsi="Arial" w:cs="Arial"/>
            <w:sz w:val="20"/>
            <w:szCs w:val="20"/>
            <w:lang w:val="en-US"/>
          </w:rPr>
          <w:t>For the data-flow part, the unifi</w:t>
        </w:r>
        <w:r w:rsidR="00D461B6">
          <w:rPr>
            <w:rFonts w:ascii="Arial" w:hAnsi="Arial" w:cs="Arial"/>
            <w:sz w:val="20"/>
            <w:szCs w:val="20"/>
            <w:lang w:val="en-US"/>
          </w:rPr>
          <w:t>e</w:t>
        </w:r>
        <w:r w:rsidR="00D461B6" w:rsidRPr="00F32498">
          <w:rPr>
            <w:rFonts w:ascii="Arial" w:hAnsi="Arial" w:cs="Arial"/>
            <w:sz w:val="20"/>
            <w:szCs w:val="20"/>
            <w:lang w:val="en-US"/>
          </w:rPr>
          <w:t xml:space="preserve">d subset is simply the </w:t>
        </w:r>
        <w:r w:rsidR="00D461B6" w:rsidRPr="00DA292F">
          <w:rPr>
            <w:rFonts w:ascii="Arial" w:hAnsi="Arial" w:cs="Arial"/>
            <w:b/>
            <w:sz w:val="20"/>
            <w:szCs w:val="20"/>
            <w:lang w:val="en-US"/>
          </w:rPr>
          <w:t>‘</w:t>
        </w:r>
        <w:proofErr w:type="spellStart"/>
        <w:r w:rsidR="00D461B6" w:rsidRPr="00DA292F">
          <w:rPr>
            <w:rFonts w:ascii="Arial" w:hAnsi="Arial" w:cs="Arial"/>
            <w:b/>
            <w:sz w:val="20"/>
            <w:szCs w:val="20"/>
            <w:lang w:val="en-US"/>
          </w:rPr>
          <w:t>clockless</w:t>
        </w:r>
        <w:proofErr w:type="spellEnd"/>
        <w:r w:rsidR="00D461B6">
          <w:rPr>
            <w:rFonts w:ascii="Arial" w:hAnsi="Arial" w:cs="Arial"/>
            <w:b/>
            <w:sz w:val="20"/>
            <w:szCs w:val="20"/>
            <w:lang w:val="en-US"/>
          </w:rPr>
          <w:t>’</w:t>
        </w:r>
        <w:r w:rsidR="00D461B6" w:rsidRPr="00F32498">
          <w:rPr>
            <w:rFonts w:ascii="Arial" w:hAnsi="Arial" w:cs="Arial"/>
            <w:sz w:val="20"/>
            <w:szCs w:val="20"/>
            <w:lang w:val="en-US"/>
          </w:rPr>
          <w:t xml:space="preserve"> part of the </w:t>
        </w:r>
        <w:proofErr w:type="spellStart"/>
        <w:r w:rsidR="00D461B6" w:rsidRPr="00F32498">
          <w:rPr>
            <w:rFonts w:ascii="Arial" w:hAnsi="Arial" w:cs="Arial"/>
            <w:sz w:val="20"/>
            <w:szCs w:val="20"/>
            <w:lang w:val="en-US"/>
          </w:rPr>
          <w:t>Scade</w:t>
        </w:r>
        <w:proofErr w:type="spellEnd"/>
        <w:r w:rsidR="00D461B6" w:rsidRPr="00F32498">
          <w:rPr>
            <w:rFonts w:ascii="Arial" w:hAnsi="Arial" w:cs="Arial"/>
            <w:sz w:val="20"/>
            <w:szCs w:val="20"/>
            <w:lang w:val="en-US"/>
          </w:rPr>
          <w:t xml:space="preserve">/Simulink intersection. For the control-flow part, the unified subset is much more restricted, but the fundamental aspect is that it strictly conforms to a well-known paradigm called </w:t>
        </w:r>
        <w:r w:rsidR="00D461B6" w:rsidRPr="00DA292F">
          <w:rPr>
            <w:rFonts w:ascii="Arial" w:hAnsi="Arial" w:cs="Arial"/>
            <w:b/>
            <w:sz w:val="20"/>
            <w:szCs w:val="20"/>
            <w:lang w:val="en-US"/>
          </w:rPr>
          <w:t>‘mode-</w:t>
        </w:r>
        <w:proofErr w:type="spellStart"/>
        <w:r w:rsidR="00D461B6" w:rsidRPr="00DA292F">
          <w:rPr>
            <w:rFonts w:ascii="Arial" w:hAnsi="Arial" w:cs="Arial"/>
            <w:b/>
            <w:sz w:val="20"/>
            <w:szCs w:val="20"/>
            <w:lang w:val="en-US"/>
          </w:rPr>
          <w:t>automatas</w:t>
        </w:r>
        <w:proofErr w:type="spellEnd"/>
        <w:r w:rsidR="00D461B6" w:rsidRPr="00DA292F">
          <w:rPr>
            <w:rFonts w:ascii="Arial" w:hAnsi="Arial" w:cs="Arial"/>
            <w:b/>
            <w:sz w:val="20"/>
            <w:szCs w:val="20"/>
            <w:lang w:val="en-US"/>
          </w:rPr>
          <w:t>’</w:t>
        </w:r>
        <w:r w:rsidR="00D461B6" w:rsidRPr="00F32498">
          <w:rPr>
            <w:rFonts w:ascii="Arial" w:hAnsi="Arial" w:cs="Arial"/>
            <w:sz w:val="20"/>
            <w:szCs w:val="20"/>
            <w:lang w:val="en-US"/>
          </w:rPr>
          <w:t>.</w:t>
        </w:r>
      </w:ins>
    </w:p>
    <w:p w:rsidR="004F0612" w:rsidRPr="00063CD2" w:rsidRDefault="004F0612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4F0612">
        <w:rPr>
          <w:rFonts w:ascii="Arial" w:hAnsi="Arial" w:cs="Arial"/>
          <w:b/>
          <w:sz w:val="20"/>
          <w:szCs w:val="20"/>
          <w:u w:val="single"/>
          <w:lang w:val="en-US"/>
        </w:rPr>
        <w:t>Keywords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r w:rsidR="00C44C47">
        <w:rPr>
          <w:rFonts w:ascii="Arial" w:hAnsi="Arial" w:cs="Arial"/>
          <w:sz w:val="20"/>
          <w:szCs w:val="20"/>
          <w:lang w:val="en-US"/>
        </w:rPr>
        <w:t xml:space="preserve">Model-Based Software Engineering, Languages and </w:t>
      </w:r>
      <w:r w:rsidR="00215FF1">
        <w:rPr>
          <w:rFonts w:ascii="Arial" w:hAnsi="Arial" w:cs="Arial"/>
          <w:sz w:val="20"/>
          <w:szCs w:val="20"/>
          <w:lang w:val="en-US"/>
        </w:rPr>
        <w:t xml:space="preserve">Compilers, </w:t>
      </w:r>
      <w:proofErr w:type="spellStart"/>
      <w:r w:rsidR="00215FF1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="00215FF1">
        <w:rPr>
          <w:rFonts w:ascii="Arial" w:hAnsi="Arial" w:cs="Arial"/>
          <w:sz w:val="20"/>
          <w:szCs w:val="20"/>
          <w:lang w:val="en-US"/>
        </w:rPr>
        <w:t>, Simulink.</w:t>
      </w:r>
    </w:p>
    <w:p w:rsidR="00063CD2" w:rsidRDefault="00B24F0F" w:rsidP="00176D32">
      <w:pPr>
        <w:pStyle w:val="Titre1"/>
        <w:jc w:val="both"/>
        <w:rPr>
          <w:lang w:val="en-US"/>
        </w:rPr>
      </w:pPr>
      <w:r w:rsidRPr="00B24F0F">
        <w:rPr>
          <w:lang w:val="en-US"/>
        </w:rPr>
        <w:t>1.</w:t>
      </w:r>
      <w:r>
        <w:rPr>
          <w:lang w:val="en-US"/>
        </w:rPr>
        <w:t xml:space="preserve"> </w:t>
      </w:r>
      <w:r w:rsidR="00063CD2" w:rsidRPr="00063CD2">
        <w:rPr>
          <w:lang w:val="en-US"/>
        </w:rPr>
        <w:t>The ‘Unified Model-Based Design</w:t>
      </w:r>
      <w:r w:rsidR="00063CD2">
        <w:rPr>
          <w:lang w:val="en-US"/>
        </w:rPr>
        <w:t>’</w:t>
      </w:r>
      <w:r w:rsidR="00063CD2" w:rsidRPr="00063CD2">
        <w:rPr>
          <w:lang w:val="en-US"/>
        </w:rPr>
        <w:t xml:space="preserve"> </w:t>
      </w:r>
      <w:r w:rsidR="00063CD2">
        <w:rPr>
          <w:lang w:val="en-US"/>
        </w:rPr>
        <w:t>concept</w:t>
      </w:r>
    </w:p>
    <w:p w:rsidR="0081720C" w:rsidRPr="00D64209" w:rsidRDefault="00BE762E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D64209">
        <w:rPr>
          <w:rFonts w:ascii="Arial" w:hAnsi="Arial" w:cs="Arial"/>
          <w:sz w:val="20"/>
          <w:szCs w:val="20"/>
          <w:lang w:val="en-US"/>
        </w:rPr>
        <w:t xml:space="preserve">Model-Based Design (‘MBD’) is today </w:t>
      </w:r>
      <w:r w:rsidR="00C62962">
        <w:rPr>
          <w:rFonts w:ascii="Arial" w:hAnsi="Arial" w:cs="Arial"/>
          <w:sz w:val="20"/>
          <w:szCs w:val="20"/>
          <w:lang w:val="en-US"/>
        </w:rPr>
        <w:t>a major</w:t>
      </w:r>
      <w:r w:rsidRPr="00D64209">
        <w:rPr>
          <w:rFonts w:ascii="Arial" w:hAnsi="Arial" w:cs="Arial"/>
          <w:sz w:val="20"/>
          <w:szCs w:val="20"/>
          <w:lang w:val="en-US"/>
        </w:rPr>
        <w:t xml:space="preserve"> </w:t>
      </w:r>
      <w:r w:rsidR="00D173CA">
        <w:rPr>
          <w:rFonts w:ascii="Arial" w:hAnsi="Arial" w:cs="Arial"/>
          <w:sz w:val="20"/>
          <w:szCs w:val="20"/>
          <w:lang w:val="en-US"/>
        </w:rPr>
        <w:t>paradigm in the engineering</w:t>
      </w:r>
      <w:r w:rsidRPr="00D64209">
        <w:rPr>
          <w:rFonts w:ascii="Arial" w:hAnsi="Arial" w:cs="Arial"/>
          <w:sz w:val="20"/>
          <w:szCs w:val="20"/>
          <w:lang w:val="en-US"/>
        </w:rPr>
        <w:t xml:space="preserve"> of critical </w:t>
      </w:r>
      <w:r w:rsidR="00D173CA">
        <w:rPr>
          <w:rFonts w:ascii="Arial" w:hAnsi="Arial" w:cs="Arial"/>
          <w:sz w:val="20"/>
          <w:szCs w:val="20"/>
          <w:lang w:val="en-US"/>
        </w:rPr>
        <w:t>embedded software</w:t>
      </w:r>
      <w:r w:rsidRPr="00D64209">
        <w:rPr>
          <w:rFonts w:ascii="Arial" w:hAnsi="Arial" w:cs="Arial"/>
          <w:sz w:val="20"/>
          <w:szCs w:val="20"/>
          <w:lang w:val="en-US"/>
        </w:rPr>
        <w:t xml:space="preserve">. </w:t>
      </w:r>
      <w:r w:rsidR="0081720C" w:rsidRPr="00D64209">
        <w:rPr>
          <w:rFonts w:ascii="Arial" w:hAnsi="Arial" w:cs="Arial"/>
          <w:sz w:val="20"/>
          <w:szCs w:val="20"/>
          <w:lang w:val="en-US"/>
        </w:rPr>
        <w:t>Here</w:t>
      </w:r>
      <w:r w:rsidRPr="00D64209">
        <w:rPr>
          <w:rFonts w:ascii="Arial" w:hAnsi="Arial" w:cs="Arial"/>
          <w:sz w:val="20"/>
          <w:szCs w:val="20"/>
          <w:lang w:val="en-US"/>
        </w:rPr>
        <w:t xml:space="preserve"> we will focus on implementation models, from which c</w:t>
      </w:r>
      <w:r w:rsidR="0081720C" w:rsidRPr="00D64209">
        <w:rPr>
          <w:rFonts w:ascii="Arial" w:hAnsi="Arial" w:cs="Arial"/>
          <w:sz w:val="20"/>
          <w:szCs w:val="20"/>
          <w:lang w:val="en-US"/>
        </w:rPr>
        <w:t xml:space="preserve">ode is automatically generated. </w:t>
      </w:r>
      <w:r w:rsidRPr="00D64209">
        <w:rPr>
          <w:rFonts w:ascii="Arial" w:hAnsi="Arial" w:cs="Arial"/>
          <w:sz w:val="20"/>
          <w:szCs w:val="20"/>
          <w:lang w:val="en-US"/>
        </w:rPr>
        <w:t xml:space="preserve">The main actor is Simulink, but for </w:t>
      </w:r>
      <w:r w:rsidR="005B008D">
        <w:rPr>
          <w:rFonts w:ascii="Arial" w:hAnsi="Arial" w:cs="Arial"/>
          <w:sz w:val="20"/>
          <w:szCs w:val="20"/>
          <w:lang w:val="en-US"/>
        </w:rPr>
        <w:t>certified</w:t>
      </w:r>
      <w:r w:rsidRPr="00D64209">
        <w:rPr>
          <w:rFonts w:ascii="Arial" w:hAnsi="Arial" w:cs="Arial"/>
          <w:sz w:val="20"/>
          <w:szCs w:val="20"/>
          <w:lang w:val="en-US"/>
        </w:rPr>
        <w:t xml:space="preserve"> systems (avionics</w:t>
      </w:r>
      <w:r w:rsidR="002906B4">
        <w:rPr>
          <w:rFonts w:ascii="Arial" w:hAnsi="Arial" w:cs="Arial"/>
          <w:sz w:val="20"/>
          <w:szCs w:val="20"/>
          <w:lang w:val="en-US"/>
        </w:rPr>
        <w:t xml:space="preserve"> [our context is DO178 DAL A]</w:t>
      </w:r>
      <w:r w:rsidRPr="00D64209">
        <w:rPr>
          <w:rFonts w:ascii="Arial" w:hAnsi="Arial" w:cs="Arial"/>
          <w:sz w:val="20"/>
          <w:szCs w:val="20"/>
          <w:lang w:val="en-US"/>
        </w:rPr>
        <w:t>, railway</w:t>
      </w:r>
      <w:r w:rsidR="005B008D">
        <w:rPr>
          <w:rFonts w:ascii="Arial" w:hAnsi="Arial" w:cs="Arial"/>
          <w:sz w:val="20"/>
          <w:szCs w:val="20"/>
          <w:lang w:val="en-US"/>
        </w:rPr>
        <w:t>, nuclear</w:t>
      </w:r>
      <w:r w:rsidRPr="00D64209">
        <w:rPr>
          <w:rFonts w:ascii="Arial" w:hAnsi="Arial" w:cs="Arial"/>
          <w:sz w:val="20"/>
          <w:szCs w:val="20"/>
          <w:lang w:val="en-US"/>
        </w:rPr>
        <w:t>), it ha</w:t>
      </w:r>
      <w:r w:rsidR="0081720C" w:rsidRPr="00D64209">
        <w:rPr>
          <w:rFonts w:ascii="Arial" w:hAnsi="Arial" w:cs="Arial"/>
          <w:sz w:val="20"/>
          <w:szCs w:val="20"/>
          <w:lang w:val="en-US"/>
        </w:rPr>
        <w:t xml:space="preserve">s to share the cake with </w:t>
      </w:r>
      <w:proofErr w:type="spellStart"/>
      <w:r w:rsidR="0081720C" w:rsidRPr="00D64209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="0081720C" w:rsidRPr="00D64209">
        <w:rPr>
          <w:rFonts w:ascii="Arial" w:hAnsi="Arial" w:cs="Arial"/>
          <w:sz w:val="20"/>
          <w:szCs w:val="20"/>
          <w:lang w:val="en-US"/>
        </w:rPr>
        <w:t xml:space="preserve">. The simplest (but </w:t>
      </w:r>
      <w:r w:rsidR="00A87D65">
        <w:rPr>
          <w:rFonts w:ascii="Arial" w:hAnsi="Arial" w:cs="Arial"/>
          <w:sz w:val="20"/>
          <w:szCs w:val="20"/>
          <w:lang w:val="en-US"/>
        </w:rPr>
        <w:t>fuzzy</w:t>
      </w:r>
      <w:r w:rsidR="0081720C" w:rsidRPr="00D64209">
        <w:rPr>
          <w:rFonts w:ascii="Arial" w:hAnsi="Arial" w:cs="Arial"/>
          <w:sz w:val="20"/>
          <w:szCs w:val="20"/>
          <w:lang w:val="en-US"/>
        </w:rPr>
        <w:t xml:space="preserve">) </w:t>
      </w:r>
      <w:r w:rsidR="00404E19" w:rsidRPr="00D64209">
        <w:rPr>
          <w:rFonts w:ascii="Arial" w:hAnsi="Arial" w:cs="Arial"/>
          <w:sz w:val="20"/>
          <w:szCs w:val="20"/>
          <w:lang w:val="en-US"/>
        </w:rPr>
        <w:t xml:space="preserve">definition of </w:t>
      </w:r>
      <w:r w:rsidR="0081720C" w:rsidRPr="00D64209">
        <w:rPr>
          <w:rFonts w:ascii="Arial" w:hAnsi="Arial" w:cs="Arial"/>
          <w:sz w:val="20"/>
          <w:szCs w:val="20"/>
          <w:lang w:val="en-US"/>
        </w:rPr>
        <w:t xml:space="preserve">the subject of this paper, the ‘Unified MBD’, is the </w:t>
      </w:r>
      <w:r w:rsidR="00404E19" w:rsidRPr="00D64209">
        <w:rPr>
          <w:rFonts w:ascii="Arial" w:hAnsi="Arial" w:cs="Arial"/>
          <w:sz w:val="20"/>
          <w:szCs w:val="20"/>
          <w:lang w:val="en-US"/>
        </w:rPr>
        <w:t xml:space="preserve">intersection of </w:t>
      </w:r>
      <w:proofErr w:type="spellStart"/>
      <w:r w:rsidR="00404E19" w:rsidRPr="00D64209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="00404E19" w:rsidRPr="00D64209">
        <w:rPr>
          <w:rFonts w:ascii="Arial" w:hAnsi="Arial" w:cs="Arial"/>
          <w:sz w:val="20"/>
          <w:szCs w:val="20"/>
          <w:lang w:val="en-US"/>
        </w:rPr>
        <w:t xml:space="preserve"> and Simulink. </w:t>
      </w:r>
      <w:r w:rsidR="000E68EA">
        <w:rPr>
          <w:rFonts w:ascii="Arial" w:hAnsi="Arial" w:cs="Arial"/>
          <w:sz w:val="20"/>
          <w:szCs w:val="20"/>
          <w:lang w:val="en-US"/>
        </w:rPr>
        <w:t>It is an answer to</w:t>
      </w:r>
      <w:r w:rsidR="00404E19" w:rsidRPr="00D64209">
        <w:rPr>
          <w:rFonts w:ascii="Arial" w:hAnsi="Arial" w:cs="Arial"/>
          <w:sz w:val="20"/>
          <w:szCs w:val="20"/>
          <w:lang w:val="en-US"/>
        </w:rPr>
        <w:t xml:space="preserve"> two problems.</w:t>
      </w:r>
    </w:p>
    <w:p w:rsidR="006D1E1E" w:rsidRDefault="00404E19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D64209">
        <w:rPr>
          <w:rFonts w:ascii="Arial" w:hAnsi="Arial" w:cs="Arial"/>
          <w:sz w:val="20"/>
          <w:szCs w:val="20"/>
          <w:lang w:val="en-US"/>
        </w:rPr>
        <w:t>The first</w:t>
      </w:r>
      <w:r w:rsidR="005F1C5F">
        <w:rPr>
          <w:rFonts w:ascii="Arial" w:hAnsi="Arial" w:cs="Arial"/>
          <w:sz w:val="20"/>
          <w:szCs w:val="20"/>
          <w:lang w:val="en-US"/>
        </w:rPr>
        <w:t xml:space="preserve"> and </w:t>
      </w:r>
      <w:r w:rsidR="00D64209">
        <w:rPr>
          <w:rFonts w:ascii="Arial" w:hAnsi="Arial" w:cs="Arial"/>
          <w:sz w:val="20"/>
          <w:szCs w:val="20"/>
          <w:lang w:val="en-US"/>
        </w:rPr>
        <w:t xml:space="preserve">principal </w:t>
      </w:r>
      <w:r w:rsidRPr="00D64209">
        <w:rPr>
          <w:rFonts w:ascii="Arial" w:hAnsi="Arial" w:cs="Arial"/>
          <w:sz w:val="20"/>
          <w:szCs w:val="20"/>
          <w:lang w:val="en-US"/>
        </w:rPr>
        <w:t xml:space="preserve">problem is an industrial and human one. </w:t>
      </w:r>
      <w:r w:rsidR="0081720C" w:rsidRPr="00D64209">
        <w:rPr>
          <w:rFonts w:ascii="Arial" w:hAnsi="Arial" w:cs="Arial"/>
          <w:sz w:val="20"/>
          <w:szCs w:val="20"/>
          <w:lang w:val="en-US"/>
        </w:rPr>
        <w:t>When the R&amp;D team cannot c</w:t>
      </w:r>
      <w:r w:rsidR="00DB4FAA">
        <w:rPr>
          <w:rFonts w:ascii="Arial" w:hAnsi="Arial" w:cs="Arial"/>
          <w:sz w:val="20"/>
          <w:szCs w:val="20"/>
          <w:lang w:val="en-US"/>
        </w:rPr>
        <w:t>hoose between the two tools,</w:t>
      </w:r>
      <w:r w:rsidR="00024DB4">
        <w:rPr>
          <w:rFonts w:ascii="Arial" w:hAnsi="Arial" w:cs="Arial"/>
          <w:sz w:val="20"/>
          <w:szCs w:val="20"/>
          <w:lang w:val="en-US"/>
        </w:rPr>
        <w:t xml:space="preserve"> this</w:t>
      </w:r>
      <w:r w:rsidR="006D1E1E">
        <w:rPr>
          <w:rFonts w:ascii="Arial" w:hAnsi="Arial" w:cs="Arial"/>
          <w:sz w:val="20"/>
          <w:szCs w:val="20"/>
          <w:lang w:val="en-US"/>
        </w:rPr>
        <w:t xml:space="preserve"> has </w:t>
      </w:r>
      <w:r w:rsidR="00024DB4">
        <w:rPr>
          <w:rFonts w:ascii="Arial" w:hAnsi="Arial" w:cs="Arial"/>
          <w:sz w:val="20"/>
          <w:szCs w:val="20"/>
          <w:lang w:val="en-US"/>
        </w:rPr>
        <w:t>unpleasant consequences</w:t>
      </w:r>
      <w:r w:rsidR="008E259E">
        <w:rPr>
          <w:rFonts w:ascii="Arial" w:hAnsi="Arial" w:cs="Arial"/>
          <w:sz w:val="20"/>
          <w:szCs w:val="20"/>
          <w:lang w:val="en-US"/>
        </w:rPr>
        <w:t>. H</w:t>
      </w:r>
      <w:r w:rsidR="006D1E1E">
        <w:rPr>
          <w:rFonts w:ascii="Arial" w:hAnsi="Arial" w:cs="Arial"/>
          <w:sz w:val="20"/>
          <w:szCs w:val="20"/>
          <w:lang w:val="en-US"/>
        </w:rPr>
        <w:t>ere are the ones we want to address:</w:t>
      </w:r>
    </w:p>
    <w:p w:rsidR="006D1E1E" w:rsidRPr="006D1E1E" w:rsidRDefault="006D1E1E" w:rsidP="00176D32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It potentially doubles training costs, </w:t>
      </w:r>
      <w:r w:rsidR="008E259E">
        <w:rPr>
          <w:rFonts w:ascii="Arial" w:hAnsi="Arial" w:cs="Arial"/>
          <w:sz w:val="20"/>
          <w:szCs w:val="20"/>
          <w:lang w:val="en-US"/>
        </w:rPr>
        <w:t>and developers</w:t>
      </w:r>
      <w:r>
        <w:rPr>
          <w:rFonts w:ascii="Arial" w:hAnsi="Arial" w:cs="Arial"/>
          <w:sz w:val="20"/>
          <w:szCs w:val="20"/>
          <w:lang w:val="en-US"/>
        </w:rPr>
        <w:t xml:space="preserve"> have a ‘cold start’ at each language commutation,</w:t>
      </w:r>
    </w:p>
    <w:p w:rsidR="00BE762E" w:rsidRPr="006D1E1E" w:rsidRDefault="006D1E1E" w:rsidP="00176D32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the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choice of </w:t>
      </w:r>
      <w:r w:rsidR="00404E19" w:rsidRPr="006D1E1E">
        <w:rPr>
          <w:rFonts w:ascii="Arial" w:hAnsi="Arial" w:cs="Arial"/>
          <w:sz w:val="20"/>
          <w:szCs w:val="20"/>
          <w:lang w:val="en-US"/>
        </w:rPr>
        <w:t xml:space="preserve"> the ‘right’ language for</w:t>
      </w:r>
      <w:r w:rsidR="0081720C" w:rsidRPr="006D1E1E">
        <w:rPr>
          <w:rFonts w:ascii="Arial" w:hAnsi="Arial" w:cs="Arial"/>
          <w:sz w:val="20"/>
          <w:szCs w:val="20"/>
          <w:lang w:val="en-US"/>
        </w:rPr>
        <w:t xml:space="preserve"> </w:t>
      </w:r>
      <w:r w:rsidR="000E68EA" w:rsidRPr="006D1E1E">
        <w:rPr>
          <w:rFonts w:ascii="Arial" w:hAnsi="Arial" w:cs="Arial"/>
          <w:sz w:val="20"/>
          <w:szCs w:val="20"/>
          <w:lang w:val="en-US"/>
        </w:rPr>
        <w:t>in-house</w:t>
      </w:r>
      <w:r w:rsidR="008E259E">
        <w:rPr>
          <w:rFonts w:ascii="Arial" w:hAnsi="Arial" w:cs="Arial"/>
          <w:sz w:val="20"/>
          <w:szCs w:val="20"/>
          <w:lang w:val="en-US"/>
        </w:rPr>
        <w:t xml:space="preserve"> libraries can be Cornelian, because it dictates the language for the related products.</w:t>
      </w:r>
    </w:p>
    <w:p w:rsidR="00C529E3" w:rsidRDefault="00D64209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second </w:t>
      </w:r>
      <w:r w:rsidR="00682805">
        <w:rPr>
          <w:rFonts w:ascii="Arial" w:hAnsi="Arial" w:cs="Arial"/>
          <w:sz w:val="20"/>
          <w:szCs w:val="20"/>
          <w:lang w:val="en-US"/>
        </w:rPr>
        <w:t>design driver is simply the main limitation</w:t>
      </w:r>
      <w:r w:rsidR="000E68EA">
        <w:rPr>
          <w:rFonts w:ascii="Arial" w:hAnsi="Arial" w:cs="Arial"/>
          <w:sz w:val="20"/>
          <w:szCs w:val="20"/>
          <w:lang w:val="en-US"/>
        </w:rPr>
        <w:t xml:space="preserve"> of each tool</w:t>
      </w:r>
      <w:r w:rsidR="00D173CA">
        <w:rPr>
          <w:rFonts w:ascii="Arial" w:hAnsi="Arial" w:cs="Arial"/>
          <w:sz w:val="20"/>
          <w:szCs w:val="20"/>
          <w:lang w:val="en-US"/>
        </w:rPr>
        <w:t xml:space="preserve"> (in the narrow context of software engineering)</w:t>
      </w:r>
      <w:r w:rsidR="00C529E3">
        <w:rPr>
          <w:rFonts w:ascii="Arial" w:hAnsi="Arial" w:cs="Arial"/>
          <w:sz w:val="20"/>
          <w:szCs w:val="20"/>
          <w:lang w:val="en-US"/>
        </w:rPr>
        <w:t>:</w:t>
      </w:r>
    </w:p>
    <w:p w:rsidR="00C529E3" w:rsidRDefault="000E68EA" w:rsidP="00176D32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Simulink</w:t>
      </w:r>
      <w:r w:rsidR="00227B3B">
        <w:rPr>
          <w:rFonts w:ascii="Arial" w:hAnsi="Arial" w:cs="Arial"/>
          <w:sz w:val="20"/>
          <w:szCs w:val="20"/>
          <w:lang w:val="en-US"/>
        </w:rPr>
        <w:t>’s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4E49E0">
        <w:rPr>
          <w:rFonts w:ascii="Arial" w:hAnsi="Arial" w:cs="Arial"/>
          <w:sz w:val="20"/>
          <w:szCs w:val="20"/>
          <w:lang w:val="en-US"/>
        </w:rPr>
        <w:t>DNA is development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="004E49E0">
        <w:rPr>
          <w:rFonts w:ascii="Arial" w:hAnsi="Arial" w:cs="Arial"/>
          <w:sz w:val="20"/>
          <w:szCs w:val="20"/>
          <w:lang w:val="en-US"/>
        </w:rPr>
        <w:t xml:space="preserve">certification was handled only recently: </w:t>
      </w:r>
      <w:r w:rsidR="00203AFD" w:rsidRPr="00C529E3">
        <w:rPr>
          <w:rFonts w:ascii="Arial" w:hAnsi="Arial" w:cs="Arial"/>
          <w:sz w:val="20"/>
          <w:szCs w:val="20"/>
          <w:lang w:val="en-US"/>
        </w:rPr>
        <w:t xml:space="preserve">the Simulink subset we use has no </w:t>
      </w:r>
      <w:r w:rsidR="00C529E3">
        <w:rPr>
          <w:rFonts w:ascii="Arial" w:hAnsi="Arial" w:cs="Arial"/>
          <w:sz w:val="20"/>
          <w:szCs w:val="20"/>
          <w:lang w:val="en-US"/>
        </w:rPr>
        <w:t xml:space="preserve">formal semantics, </w:t>
      </w:r>
      <w:r w:rsidR="00F40DEF">
        <w:rPr>
          <w:rFonts w:ascii="Arial" w:hAnsi="Arial" w:cs="Arial"/>
          <w:sz w:val="20"/>
          <w:szCs w:val="20"/>
          <w:lang w:val="en-US"/>
        </w:rPr>
        <w:t xml:space="preserve">contrary to </w:t>
      </w:r>
      <w:proofErr w:type="spellStart"/>
      <w:r w:rsidR="00F40DEF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="00F40DEF">
        <w:rPr>
          <w:rFonts w:ascii="Arial" w:hAnsi="Arial" w:cs="Arial"/>
          <w:sz w:val="20"/>
          <w:szCs w:val="20"/>
          <w:lang w:val="en-US"/>
        </w:rPr>
        <w:t xml:space="preserve">, </w:t>
      </w:r>
      <w:r w:rsidR="00C529E3">
        <w:rPr>
          <w:rFonts w:ascii="Arial" w:hAnsi="Arial" w:cs="Arial"/>
          <w:sz w:val="20"/>
          <w:szCs w:val="20"/>
          <w:lang w:val="en-US"/>
        </w:rPr>
        <w:t xml:space="preserve">and the tentative </w:t>
      </w:r>
      <w:r w:rsidR="00394812">
        <w:rPr>
          <w:rFonts w:ascii="Arial" w:hAnsi="Arial" w:cs="Arial"/>
          <w:sz w:val="20"/>
          <w:szCs w:val="20"/>
          <w:lang w:val="en-US"/>
        </w:rPr>
        <w:t>formal</w:t>
      </w:r>
      <w:r w:rsidR="00F40DEF">
        <w:rPr>
          <w:rFonts w:ascii="Arial" w:hAnsi="Arial" w:cs="Arial"/>
          <w:sz w:val="20"/>
          <w:szCs w:val="20"/>
          <w:lang w:val="en-US"/>
        </w:rPr>
        <w:t xml:space="preserve"> </w:t>
      </w:r>
      <w:r w:rsidR="00C529E3">
        <w:rPr>
          <w:rFonts w:ascii="Arial" w:hAnsi="Arial" w:cs="Arial"/>
          <w:sz w:val="20"/>
          <w:szCs w:val="20"/>
          <w:lang w:val="en-US"/>
        </w:rPr>
        <w:t>semantics</w:t>
      </w:r>
      <w:r w:rsidR="00F40DEF">
        <w:rPr>
          <w:rFonts w:ascii="Arial" w:hAnsi="Arial" w:cs="Arial"/>
          <w:sz w:val="20"/>
          <w:szCs w:val="20"/>
          <w:lang w:val="en-US"/>
        </w:rPr>
        <w:t xml:space="preserve"> are too sophisticated to be of any use in an industrial context</w:t>
      </w:r>
      <w:r w:rsidR="00394812">
        <w:rPr>
          <w:rFonts w:ascii="Arial" w:hAnsi="Arial" w:cs="Arial"/>
          <w:sz w:val="20"/>
          <w:szCs w:val="20"/>
          <w:lang w:val="en-US"/>
        </w:rPr>
        <w:t xml:space="preserve"> ([</w:t>
      </w:r>
      <w:r w:rsidR="00394812" w:rsidRPr="004C1F0F">
        <w:rPr>
          <w:rFonts w:ascii="Arial" w:hAnsi="Arial" w:cs="Arial"/>
          <w:sz w:val="20"/>
          <w:szCs w:val="20"/>
          <w:lang w:val="en-US"/>
        </w:rPr>
        <w:t>HamonRushby</w:t>
      </w:r>
      <w:r w:rsidR="00394812">
        <w:rPr>
          <w:rFonts w:ascii="Arial" w:hAnsi="Arial" w:cs="Arial"/>
          <w:sz w:val="20"/>
          <w:szCs w:val="20"/>
          <w:lang w:val="en-US"/>
        </w:rPr>
        <w:t>2007])</w:t>
      </w:r>
      <w:r w:rsidR="00F40DEF">
        <w:rPr>
          <w:rFonts w:ascii="Arial" w:hAnsi="Arial" w:cs="Arial"/>
          <w:sz w:val="20"/>
          <w:szCs w:val="20"/>
          <w:lang w:val="en-US"/>
        </w:rPr>
        <w:t>,</w:t>
      </w:r>
      <w:r w:rsidR="00C529E3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404E19" w:rsidRPr="00C529E3" w:rsidRDefault="000E68EA" w:rsidP="00176D32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Scade</w:t>
      </w:r>
      <w:r w:rsidR="00227B3B">
        <w:rPr>
          <w:rFonts w:ascii="Arial" w:hAnsi="Arial" w:cs="Arial"/>
          <w:sz w:val="20"/>
          <w:szCs w:val="20"/>
          <w:lang w:val="en-US"/>
        </w:rPr>
        <w:t>’s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4E49E0">
        <w:rPr>
          <w:rFonts w:ascii="Arial" w:hAnsi="Arial" w:cs="Arial"/>
          <w:sz w:val="20"/>
          <w:szCs w:val="20"/>
          <w:lang w:val="en-US"/>
        </w:rPr>
        <w:t xml:space="preserve">DNA </w:t>
      </w:r>
      <w:r>
        <w:rPr>
          <w:rFonts w:ascii="Arial" w:hAnsi="Arial" w:cs="Arial"/>
          <w:sz w:val="20"/>
          <w:szCs w:val="20"/>
          <w:lang w:val="en-US"/>
        </w:rPr>
        <w:t xml:space="preserve">is </w:t>
      </w:r>
      <w:r w:rsidR="004E49E0">
        <w:rPr>
          <w:rFonts w:ascii="Arial" w:hAnsi="Arial" w:cs="Arial"/>
          <w:sz w:val="20"/>
          <w:szCs w:val="20"/>
          <w:lang w:val="en-US"/>
        </w:rPr>
        <w:t xml:space="preserve">certification, ease of development is perfectible: </w:t>
      </w:r>
      <w:r w:rsidR="00203AFD" w:rsidRPr="00C529E3"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 w:rsidR="00203AFD" w:rsidRPr="00C529E3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="00203AFD" w:rsidRPr="00C529E3">
        <w:rPr>
          <w:rFonts w:ascii="Arial" w:hAnsi="Arial" w:cs="Arial"/>
          <w:sz w:val="20"/>
          <w:szCs w:val="20"/>
          <w:lang w:val="en-US"/>
        </w:rPr>
        <w:t xml:space="preserve"> simulation environment is suitable </w:t>
      </w:r>
      <w:r w:rsidR="00F40DEF">
        <w:rPr>
          <w:rFonts w:ascii="Arial" w:hAnsi="Arial" w:cs="Arial"/>
          <w:sz w:val="20"/>
          <w:szCs w:val="20"/>
          <w:lang w:val="en-US"/>
        </w:rPr>
        <w:t xml:space="preserve">for unit debugging, but </w:t>
      </w:r>
      <w:r w:rsidR="005B008D">
        <w:rPr>
          <w:rFonts w:ascii="Arial" w:hAnsi="Arial" w:cs="Arial"/>
          <w:sz w:val="20"/>
          <w:szCs w:val="20"/>
          <w:lang w:val="en-US"/>
        </w:rPr>
        <w:t>integration and functional</w:t>
      </w:r>
      <w:r w:rsidR="00F40DEF">
        <w:rPr>
          <w:rFonts w:ascii="Arial" w:hAnsi="Arial" w:cs="Arial"/>
          <w:sz w:val="20"/>
          <w:szCs w:val="20"/>
          <w:lang w:val="en-US"/>
        </w:rPr>
        <w:t xml:space="preserve"> debugging </w:t>
      </w:r>
      <w:r w:rsidR="00C62962">
        <w:rPr>
          <w:rFonts w:ascii="Arial" w:hAnsi="Arial" w:cs="Arial"/>
          <w:sz w:val="20"/>
          <w:szCs w:val="20"/>
          <w:lang w:val="en-US"/>
        </w:rPr>
        <w:t>is better</w:t>
      </w:r>
      <w:r w:rsidR="00F40DEF">
        <w:rPr>
          <w:rFonts w:ascii="Arial" w:hAnsi="Arial" w:cs="Arial"/>
          <w:sz w:val="20"/>
          <w:szCs w:val="20"/>
          <w:lang w:val="en-US"/>
        </w:rPr>
        <w:t xml:space="preserve"> done out of the tool, contrary to the seamless environment of Simulink.</w:t>
      </w:r>
    </w:p>
    <w:p w:rsidR="00203AFD" w:rsidRDefault="00203AFD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This very last </w:t>
      </w:r>
      <w:r w:rsidR="00C529E3">
        <w:rPr>
          <w:rFonts w:ascii="Arial" w:hAnsi="Arial" w:cs="Arial"/>
          <w:sz w:val="20"/>
          <w:szCs w:val="20"/>
          <w:lang w:val="en-US"/>
        </w:rPr>
        <w:t xml:space="preserve">point is </w:t>
      </w:r>
      <w:r w:rsidR="0018772D">
        <w:rPr>
          <w:rFonts w:ascii="Arial" w:hAnsi="Arial" w:cs="Arial"/>
          <w:sz w:val="20"/>
          <w:szCs w:val="20"/>
          <w:lang w:val="en-US"/>
        </w:rPr>
        <w:t>one</w:t>
      </w:r>
      <w:r w:rsidR="00BA4CD8">
        <w:rPr>
          <w:rFonts w:ascii="Arial" w:hAnsi="Arial" w:cs="Arial"/>
          <w:sz w:val="20"/>
          <w:szCs w:val="20"/>
          <w:lang w:val="en-US"/>
        </w:rPr>
        <w:t xml:space="preserve"> of the two </w:t>
      </w:r>
      <w:r w:rsidR="00C529E3">
        <w:rPr>
          <w:rFonts w:ascii="Arial" w:hAnsi="Arial" w:cs="Arial"/>
          <w:sz w:val="20"/>
          <w:szCs w:val="20"/>
          <w:lang w:val="en-US"/>
        </w:rPr>
        <w:t>key</w:t>
      </w:r>
      <w:r w:rsidR="00BA4CD8">
        <w:rPr>
          <w:rFonts w:ascii="Arial" w:hAnsi="Arial" w:cs="Arial"/>
          <w:sz w:val="20"/>
          <w:szCs w:val="20"/>
          <w:lang w:val="en-US"/>
        </w:rPr>
        <w:t>s of Unified MBD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r w:rsidR="00C529E3">
        <w:rPr>
          <w:rFonts w:ascii="Arial" w:hAnsi="Arial" w:cs="Arial"/>
          <w:sz w:val="20"/>
          <w:szCs w:val="20"/>
          <w:lang w:val="en-US"/>
        </w:rPr>
        <w:t xml:space="preserve">our wish list to </w:t>
      </w:r>
      <w:proofErr w:type="spellStart"/>
      <w:r w:rsidR="00C529E3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="00C529E3">
        <w:rPr>
          <w:rFonts w:ascii="Arial" w:hAnsi="Arial" w:cs="Arial"/>
          <w:sz w:val="20"/>
          <w:szCs w:val="20"/>
          <w:lang w:val="en-US"/>
        </w:rPr>
        <w:t xml:space="preserve"> contains</w:t>
      </w:r>
      <w:r>
        <w:rPr>
          <w:rFonts w:ascii="Arial" w:hAnsi="Arial" w:cs="Arial"/>
          <w:sz w:val="20"/>
          <w:szCs w:val="20"/>
          <w:lang w:val="en-US"/>
        </w:rPr>
        <w:t xml:space="preserve"> today </w:t>
      </w:r>
      <w:r w:rsidR="00C529E3">
        <w:rPr>
          <w:rFonts w:ascii="Arial" w:hAnsi="Arial" w:cs="Arial"/>
          <w:sz w:val="20"/>
          <w:szCs w:val="20"/>
          <w:lang w:val="en-US"/>
        </w:rPr>
        <w:t>mainly</w:t>
      </w:r>
      <w:r w:rsidR="00BA4CD8">
        <w:rPr>
          <w:rFonts w:ascii="Arial" w:hAnsi="Arial" w:cs="Arial"/>
          <w:sz w:val="20"/>
          <w:szCs w:val="20"/>
          <w:lang w:val="en-US"/>
        </w:rPr>
        <w:t xml:space="preserve"> tooling points, because</w:t>
      </w:r>
      <w:r w:rsidR="00C529E3">
        <w:rPr>
          <w:rFonts w:ascii="Arial" w:hAnsi="Arial" w:cs="Arial"/>
          <w:sz w:val="20"/>
          <w:szCs w:val="20"/>
          <w:lang w:val="en-US"/>
        </w:rPr>
        <w:t xml:space="preserve"> </w:t>
      </w:r>
      <w:r w:rsidR="00C529E3" w:rsidRPr="00FA3FBB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the </w:t>
      </w:r>
      <w:proofErr w:type="spellStart"/>
      <w:r w:rsidR="00FA3FBB" w:rsidRPr="00FA3FBB">
        <w:rPr>
          <w:rFonts w:ascii="Arial" w:hAnsi="Arial" w:cs="Arial"/>
          <w:b/>
          <w:sz w:val="20"/>
          <w:szCs w:val="20"/>
          <w:u w:val="single"/>
          <w:lang w:val="en-US"/>
        </w:rPr>
        <w:t>Scade</w:t>
      </w:r>
      <w:proofErr w:type="spellEnd"/>
      <w:r w:rsidR="00FA3FBB" w:rsidRPr="00FA3FBB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 </w:t>
      </w:r>
      <w:r w:rsidR="00C529E3" w:rsidRPr="00FA3FBB">
        <w:rPr>
          <w:rFonts w:ascii="Arial" w:hAnsi="Arial" w:cs="Arial"/>
          <w:b/>
          <w:sz w:val="20"/>
          <w:szCs w:val="20"/>
          <w:u w:val="single"/>
          <w:lang w:val="en-US"/>
        </w:rPr>
        <w:t>language has reached a good expressiveness level, almost sufficient to deal with most critical applications</w:t>
      </w:r>
      <w:r w:rsidR="00C529E3">
        <w:rPr>
          <w:rFonts w:ascii="Arial" w:hAnsi="Arial" w:cs="Arial"/>
          <w:sz w:val="20"/>
          <w:szCs w:val="20"/>
          <w:lang w:val="en-US"/>
        </w:rPr>
        <w:t>.</w:t>
      </w:r>
      <w:r w:rsidR="00BA4CD8">
        <w:rPr>
          <w:rFonts w:ascii="Arial" w:hAnsi="Arial" w:cs="Arial"/>
          <w:sz w:val="20"/>
          <w:szCs w:val="20"/>
          <w:lang w:val="en-US"/>
        </w:rPr>
        <w:t xml:space="preserve"> To be completely clear, when </w:t>
      </w:r>
      <w:r w:rsidR="00226F58">
        <w:rPr>
          <w:rFonts w:ascii="Arial" w:hAnsi="Arial" w:cs="Arial"/>
          <w:sz w:val="20"/>
          <w:szCs w:val="20"/>
          <w:lang w:val="en-US"/>
        </w:rPr>
        <w:t>we</w:t>
      </w:r>
      <w:r w:rsidR="00BA4CD8">
        <w:rPr>
          <w:rFonts w:ascii="Arial" w:hAnsi="Arial" w:cs="Arial"/>
          <w:sz w:val="20"/>
          <w:szCs w:val="20"/>
          <w:lang w:val="en-US"/>
        </w:rPr>
        <w:t xml:space="preserve"> look at the </w:t>
      </w:r>
      <w:r w:rsidR="0018772D">
        <w:rPr>
          <w:rFonts w:ascii="Arial" w:hAnsi="Arial" w:cs="Arial"/>
          <w:sz w:val="20"/>
          <w:szCs w:val="20"/>
          <w:lang w:val="en-US"/>
        </w:rPr>
        <w:t xml:space="preserve">C source of the </w:t>
      </w:r>
      <w:r w:rsidR="00803AEA">
        <w:rPr>
          <w:rFonts w:ascii="Arial" w:hAnsi="Arial" w:cs="Arial"/>
          <w:sz w:val="20"/>
          <w:szCs w:val="20"/>
          <w:lang w:val="en-US"/>
        </w:rPr>
        <w:t xml:space="preserve">application part of </w:t>
      </w:r>
      <w:r w:rsidR="00226F58">
        <w:rPr>
          <w:rFonts w:ascii="Arial" w:hAnsi="Arial" w:cs="Arial"/>
          <w:sz w:val="20"/>
          <w:szCs w:val="20"/>
          <w:lang w:val="en-US"/>
        </w:rPr>
        <w:t xml:space="preserve">our </w:t>
      </w:r>
      <w:r w:rsidR="00F10D73">
        <w:rPr>
          <w:rFonts w:ascii="Arial" w:hAnsi="Arial" w:cs="Arial"/>
          <w:sz w:val="20"/>
          <w:szCs w:val="20"/>
          <w:lang w:val="en-US"/>
        </w:rPr>
        <w:t xml:space="preserve">critical avionics </w:t>
      </w:r>
      <w:r w:rsidR="00BA4CD8">
        <w:rPr>
          <w:rFonts w:ascii="Arial" w:hAnsi="Arial" w:cs="Arial"/>
          <w:sz w:val="20"/>
          <w:szCs w:val="20"/>
          <w:lang w:val="en-US"/>
        </w:rPr>
        <w:t>software</w:t>
      </w:r>
      <w:r w:rsidR="00803AEA">
        <w:rPr>
          <w:rFonts w:ascii="Arial" w:hAnsi="Arial" w:cs="Arial"/>
          <w:sz w:val="20"/>
          <w:szCs w:val="20"/>
          <w:lang w:val="en-US"/>
        </w:rPr>
        <w:t xml:space="preserve"> currently under </w:t>
      </w:r>
      <w:r w:rsidR="00F10D73">
        <w:rPr>
          <w:rFonts w:ascii="Arial" w:hAnsi="Arial" w:cs="Arial"/>
          <w:sz w:val="20"/>
          <w:szCs w:val="20"/>
          <w:lang w:val="en-US"/>
        </w:rPr>
        <w:t xml:space="preserve">Model-Based </w:t>
      </w:r>
      <w:r w:rsidR="00803AEA">
        <w:rPr>
          <w:rFonts w:ascii="Arial" w:hAnsi="Arial" w:cs="Arial"/>
          <w:sz w:val="20"/>
          <w:szCs w:val="20"/>
          <w:lang w:val="en-US"/>
        </w:rPr>
        <w:t>development</w:t>
      </w:r>
      <w:r w:rsidR="00BA4CD8">
        <w:rPr>
          <w:rFonts w:ascii="Arial" w:hAnsi="Arial" w:cs="Arial"/>
          <w:sz w:val="20"/>
          <w:szCs w:val="20"/>
          <w:lang w:val="en-US"/>
        </w:rPr>
        <w:t xml:space="preserve"> (the othe</w:t>
      </w:r>
      <w:r w:rsidR="0018772D">
        <w:rPr>
          <w:rFonts w:ascii="Arial" w:hAnsi="Arial" w:cs="Arial"/>
          <w:sz w:val="20"/>
          <w:szCs w:val="20"/>
          <w:lang w:val="en-US"/>
        </w:rPr>
        <w:t>r parts are the Operating System and the Boot)</w:t>
      </w:r>
      <w:r w:rsidR="00BA4CD8">
        <w:rPr>
          <w:rFonts w:ascii="Arial" w:hAnsi="Arial" w:cs="Arial"/>
          <w:sz w:val="20"/>
          <w:szCs w:val="20"/>
          <w:lang w:val="en-US"/>
        </w:rPr>
        <w:t>:</w:t>
      </w:r>
    </w:p>
    <w:p w:rsidR="0018772D" w:rsidRDefault="0018772D" w:rsidP="00176D3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A few percent come from manual coding, because datatypes are low-level (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bitfield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manipulations) or algorithms are </w:t>
      </w:r>
      <w:r w:rsidR="004F0612">
        <w:rPr>
          <w:rFonts w:ascii="Arial" w:hAnsi="Arial" w:cs="Arial"/>
          <w:sz w:val="20"/>
          <w:szCs w:val="20"/>
          <w:lang w:val="en-US"/>
        </w:rPr>
        <w:t xml:space="preserve">low-level (sin, </w:t>
      </w:r>
      <w:proofErr w:type="spellStart"/>
      <w:r w:rsidR="004F0612">
        <w:rPr>
          <w:rFonts w:ascii="Arial" w:hAnsi="Arial" w:cs="Arial"/>
          <w:sz w:val="20"/>
          <w:szCs w:val="20"/>
          <w:lang w:val="en-US"/>
        </w:rPr>
        <w:t>sqrt</w:t>
      </w:r>
      <w:proofErr w:type="spellEnd"/>
      <w:r w:rsidR="004F0612">
        <w:rPr>
          <w:rFonts w:ascii="Arial" w:hAnsi="Arial" w:cs="Arial"/>
          <w:sz w:val="20"/>
          <w:szCs w:val="20"/>
          <w:lang w:val="en-US"/>
        </w:rPr>
        <w:t xml:space="preserve">) or </w:t>
      </w:r>
      <w:r>
        <w:rPr>
          <w:rFonts w:ascii="Arial" w:hAnsi="Arial" w:cs="Arial"/>
          <w:sz w:val="20"/>
          <w:szCs w:val="20"/>
          <w:lang w:val="en-US"/>
        </w:rPr>
        <w:t xml:space="preserve">sequential (sorting an array, Gram-Schmidt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orthogonalization</w:t>
      </w:r>
      <w:proofErr w:type="spellEnd"/>
      <w:r>
        <w:rPr>
          <w:rFonts w:ascii="Arial" w:hAnsi="Arial" w:cs="Arial"/>
          <w:sz w:val="20"/>
          <w:szCs w:val="20"/>
          <w:lang w:val="en-US"/>
        </w:rPr>
        <w:t>),</w:t>
      </w:r>
    </w:p>
    <w:p w:rsidR="0018772D" w:rsidRDefault="00803AEA" w:rsidP="00176D3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</w:t>
      </w:r>
      <w:r w:rsidR="0018772D">
        <w:rPr>
          <w:rFonts w:ascii="Arial" w:hAnsi="Arial" w:cs="Arial"/>
          <w:sz w:val="20"/>
          <w:szCs w:val="20"/>
          <w:lang w:val="en-US"/>
        </w:rPr>
        <w:t xml:space="preserve"> few percent come from auto</w:t>
      </w:r>
      <w:r w:rsidR="00804BE2">
        <w:rPr>
          <w:rFonts w:ascii="Arial" w:hAnsi="Arial" w:cs="Arial"/>
          <w:sz w:val="20"/>
          <w:szCs w:val="20"/>
          <w:lang w:val="en-US"/>
        </w:rPr>
        <w:t>mated coding of state-</w:t>
      </w:r>
      <w:r w:rsidR="005A60EC">
        <w:rPr>
          <w:rFonts w:ascii="Arial" w:hAnsi="Arial" w:cs="Arial"/>
          <w:sz w:val="20"/>
          <w:szCs w:val="20"/>
          <w:lang w:val="en-US"/>
        </w:rPr>
        <w:t>m</w:t>
      </w:r>
      <w:r>
        <w:rPr>
          <w:rFonts w:ascii="Arial" w:hAnsi="Arial" w:cs="Arial"/>
          <w:sz w:val="20"/>
          <w:szCs w:val="20"/>
          <w:lang w:val="en-US"/>
        </w:rPr>
        <w:t>achines</w:t>
      </w:r>
      <w:r w:rsidR="00CC1DC8">
        <w:rPr>
          <w:rFonts w:ascii="Arial" w:hAnsi="Arial" w:cs="Arial"/>
          <w:sz w:val="20"/>
          <w:szCs w:val="20"/>
          <w:lang w:val="en-US"/>
        </w:rPr>
        <w:t xml:space="preserve"> (</w:t>
      </w:r>
      <w:r w:rsidR="00F10D73">
        <w:rPr>
          <w:rFonts w:ascii="Arial" w:hAnsi="Arial" w:cs="Arial"/>
          <w:sz w:val="20"/>
          <w:szCs w:val="20"/>
          <w:lang w:val="en-US"/>
        </w:rPr>
        <w:t xml:space="preserve">because our applications contains few </w:t>
      </w:r>
      <w:proofErr w:type="spellStart"/>
      <w:r w:rsidR="00F10D73">
        <w:rPr>
          <w:rFonts w:ascii="Arial" w:hAnsi="Arial" w:cs="Arial"/>
          <w:sz w:val="20"/>
          <w:szCs w:val="20"/>
          <w:lang w:val="en-US"/>
        </w:rPr>
        <w:t>moding</w:t>
      </w:r>
      <w:proofErr w:type="spellEnd"/>
      <w:r w:rsidR="00F10D73">
        <w:rPr>
          <w:rFonts w:ascii="Arial" w:hAnsi="Arial" w:cs="Arial"/>
          <w:sz w:val="20"/>
          <w:szCs w:val="20"/>
          <w:lang w:val="en-US"/>
        </w:rPr>
        <w:t xml:space="preserve"> and are mainly algorithmic; on cockpit or in railway, it could be very different</w:t>
      </w:r>
      <w:r w:rsidR="005A60EC">
        <w:rPr>
          <w:rFonts w:ascii="Arial" w:hAnsi="Arial" w:cs="Arial"/>
          <w:sz w:val="20"/>
          <w:szCs w:val="20"/>
          <w:lang w:val="en-US"/>
        </w:rPr>
        <w:t>)</w:t>
      </w:r>
      <w:r>
        <w:rPr>
          <w:rFonts w:ascii="Arial" w:hAnsi="Arial" w:cs="Arial"/>
          <w:sz w:val="20"/>
          <w:szCs w:val="20"/>
          <w:lang w:val="en-US"/>
        </w:rPr>
        <w:t>,</w:t>
      </w:r>
    </w:p>
    <w:p w:rsidR="0018772D" w:rsidRPr="0018772D" w:rsidRDefault="00803AEA" w:rsidP="00176D3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and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6F1ACB">
        <w:rPr>
          <w:rFonts w:ascii="Arial" w:hAnsi="Arial" w:cs="Arial"/>
          <w:sz w:val="20"/>
          <w:szCs w:val="20"/>
          <w:lang w:val="en-US"/>
        </w:rPr>
        <w:t>everything else</w:t>
      </w:r>
      <w:r w:rsidR="0018772D">
        <w:rPr>
          <w:rFonts w:ascii="Arial" w:hAnsi="Arial" w:cs="Arial"/>
          <w:sz w:val="20"/>
          <w:szCs w:val="20"/>
          <w:lang w:val="en-US"/>
        </w:rPr>
        <w:t xml:space="preserve"> comes from automated coding of </w:t>
      </w:r>
      <w:r w:rsidR="005A60EC">
        <w:rPr>
          <w:rFonts w:ascii="Arial" w:hAnsi="Arial" w:cs="Arial"/>
          <w:sz w:val="20"/>
          <w:szCs w:val="20"/>
          <w:lang w:val="en-US"/>
        </w:rPr>
        <w:t>d</w:t>
      </w:r>
      <w:r w:rsidR="0018772D">
        <w:rPr>
          <w:rFonts w:ascii="Arial" w:hAnsi="Arial" w:cs="Arial"/>
          <w:sz w:val="20"/>
          <w:szCs w:val="20"/>
          <w:lang w:val="en-US"/>
        </w:rPr>
        <w:t>ataflow diagrams.</w:t>
      </w:r>
    </w:p>
    <w:p w:rsidR="006F1ACB" w:rsidRDefault="006F1ACB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Independently of this dataflow/state-machine ratio (which is application-dependent), we make a different use of the dataflow features and of the state-machine features:</w:t>
      </w:r>
    </w:p>
    <w:p w:rsidR="006F1ACB" w:rsidRDefault="006F1ACB" w:rsidP="00176D32">
      <w:pPr>
        <w:pStyle w:val="Paragraphedeliste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almost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all dataflow constructions are used: they are very similar in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and Simulink, are very intuitive (well readable by system engineers</w:t>
      </w:r>
      <w:r w:rsidR="003818C6">
        <w:rPr>
          <w:rFonts w:ascii="Arial" w:hAnsi="Arial" w:cs="Arial"/>
          <w:sz w:val="20"/>
          <w:szCs w:val="20"/>
          <w:lang w:val="en-US"/>
        </w:rPr>
        <w:t>, this is a key point for peer reviews</w:t>
      </w:r>
      <w:r>
        <w:rPr>
          <w:rFonts w:ascii="Arial" w:hAnsi="Arial" w:cs="Arial"/>
          <w:sz w:val="20"/>
          <w:szCs w:val="20"/>
          <w:lang w:val="en-US"/>
        </w:rPr>
        <w:t>)</w:t>
      </w:r>
      <w:r w:rsidR="003702CF">
        <w:rPr>
          <w:rFonts w:ascii="Arial" w:hAnsi="Arial" w:cs="Arial"/>
          <w:sz w:val="20"/>
          <w:szCs w:val="20"/>
          <w:lang w:val="en-US"/>
        </w:rPr>
        <w:t>. T</w:t>
      </w:r>
      <w:r>
        <w:rPr>
          <w:rFonts w:ascii="Arial" w:hAnsi="Arial" w:cs="Arial"/>
          <w:sz w:val="20"/>
          <w:szCs w:val="20"/>
          <w:lang w:val="en-US"/>
        </w:rPr>
        <w:t>his will be illustrated in the next section;</w:t>
      </w:r>
    </w:p>
    <w:p w:rsidR="006F1ACB" w:rsidRPr="003702CF" w:rsidRDefault="003702CF" w:rsidP="00176D32">
      <w:pPr>
        <w:pStyle w:val="Paragraphedeliste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almost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none of the state-machine constructions </w:t>
      </w:r>
      <w:r w:rsidR="00226F58">
        <w:rPr>
          <w:rFonts w:ascii="Arial" w:hAnsi="Arial" w:cs="Arial"/>
          <w:sz w:val="20"/>
          <w:szCs w:val="20"/>
          <w:lang w:val="en-US"/>
        </w:rPr>
        <w:t>are</w:t>
      </w:r>
      <w:r>
        <w:rPr>
          <w:rFonts w:ascii="Arial" w:hAnsi="Arial" w:cs="Arial"/>
          <w:sz w:val="20"/>
          <w:szCs w:val="20"/>
          <w:lang w:val="en-US"/>
        </w:rPr>
        <w:t xml:space="preserve"> used: their semantics is often subtle and slightly different between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and Simulink, so this is directly conf</w:t>
      </w:r>
      <w:r w:rsidR="00A039CB">
        <w:rPr>
          <w:rFonts w:ascii="Arial" w:hAnsi="Arial" w:cs="Arial"/>
          <w:sz w:val="20"/>
          <w:szCs w:val="20"/>
          <w:lang w:val="en-US"/>
        </w:rPr>
        <w:t>licting with the first goal of Model-Based D</w:t>
      </w:r>
      <w:r>
        <w:rPr>
          <w:rFonts w:ascii="Arial" w:hAnsi="Arial" w:cs="Arial"/>
          <w:sz w:val="20"/>
          <w:szCs w:val="20"/>
          <w:lang w:val="en-US"/>
        </w:rPr>
        <w:t>esign which is communication between engineers. This will be illustrated in the 3</w:t>
      </w:r>
      <w:r w:rsidRPr="003702CF">
        <w:rPr>
          <w:rFonts w:ascii="Arial" w:hAnsi="Arial" w:cs="Arial"/>
          <w:sz w:val="20"/>
          <w:szCs w:val="20"/>
          <w:vertAlign w:val="superscript"/>
          <w:lang w:val="en-US"/>
        </w:rPr>
        <w:t>rd</w:t>
      </w:r>
      <w:r>
        <w:rPr>
          <w:rFonts w:ascii="Arial" w:hAnsi="Arial" w:cs="Arial"/>
          <w:sz w:val="20"/>
          <w:szCs w:val="20"/>
          <w:lang w:val="en-US"/>
        </w:rPr>
        <w:t xml:space="preserve"> section.</w:t>
      </w:r>
    </w:p>
    <w:p w:rsidR="005A60EC" w:rsidRDefault="005A60EC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Let’s call ‘Simple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>
        <w:rPr>
          <w:rFonts w:ascii="Arial" w:hAnsi="Arial" w:cs="Arial"/>
          <w:sz w:val="20"/>
          <w:szCs w:val="20"/>
          <w:lang w:val="en-US"/>
        </w:rPr>
        <w:t>’ the p</w:t>
      </w:r>
      <w:r w:rsidR="00CC1DC8">
        <w:rPr>
          <w:rFonts w:ascii="Arial" w:hAnsi="Arial" w:cs="Arial"/>
          <w:sz w:val="20"/>
          <w:szCs w:val="20"/>
          <w:lang w:val="en-US"/>
        </w:rPr>
        <w:t xml:space="preserve">art of </w:t>
      </w:r>
      <w:proofErr w:type="spellStart"/>
      <w:r w:rsidR="00CC1DC8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="00CC1DC8">
        <w:rPr>
          <w:rFonts w:ascii="Arial" w:hAnsi="Arial" w:cs="Arial"/>
          <w:sz w:val="20"/>
          <w:szCs w:val="20"/>
          <w:lang w:val="en-US"/>
        </w:rPr>
        <w:t xml:space="preserve"> mentioned above (</w:t>
      </w:r>
      <w:r w:rsidR="00325DC4">
        <w:rPr>
          <w:rFonts w:ascii="Arial" w:hAnsi="Arial" w:cs="Arial"/>
          <w:sz w:val="20"/>
          <w:szCs w:val="20"/>
          <w:lang w:val="en-US"/>
        </w:rPr>
        <w:t>almost complete</w:t>
      </w:r>
      <w:r w:rsidR="00CC1DC8">
        <w:rPr>
          <w:rFonts w:ascii="Arial" w:hAnsi="Arial" w:cs="Arial"/>
          <w:sz w:val="20"/>
          <w:szCs w:val="20"/>
          <w:lang w:val="en-US"/>
        </w:rPr>
        <w:t xml:space="preserve"> dataflow + </w:t>
      </w:r>
      <w:r w:rsidR="00325DC4">
        <w:rPr>
          <w:rFonts w:ascii="Arial" w:hAnsi="Arial" w:cs="Arial"/>
          <w:sz w:val="20"/>
          <w:szCs w:val="20"/>
          <w:lang w:val="en-US"/>
        </w:rPr>
        <w:t>almost nothing of</w:t>
      </w:r>
      <w:r w:rsidR="00804BE2">
        <w:rPr>
          <w:rFonts w:ascii="Arial" w:hAnsi="Arial" w:cs="Arial"/>
          <w:sz w:val="20"/>
          <w:szCs w:val="20"/>
          <w:lang w:val="en-US"/>
        </w:rPr>
        <w:t xml:space="preserve"> state-</w:t>
      </w:r>
      <w:r>
        <w:rPr>
          <w:rFonts w:ascii="Arial" w:hAnsi="Arial" w:cs="Arial"/>
          <w:sz w:val="20"/>
          <w:szCs w:val="20"/>
          <w:lang w:val="en-US"/>
        </w:rPr>
        <w:t>machines). The second of the two keys of Unified MBD is that</w:t>
      </w:r>
      <w:r w:rsidR="00FA3FBB">
        <w:rPr>
          <w:rFonts w:ascii="Arial" w:hAnsi="Arial" w:cs="Arial"/>
          <w:sz w:val="20"/>
          <w:szCs w:val="20"/>
          <w:lang w:val="en-US"/>
        </w:rPr>
        <w:t xml:space="preserve"> </w:t>
      </w:r>
      <w:r w:rsidR="00FA3FBB" w:rsidRPr="00FA3FBB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Simple </w:t>
      </w:r>
      <w:proofErr w:type="spellStart"/>
      <w:r w:rsidR="00FA3FBB" w:rsidRPr="00FA3FBB">
        <w:rPr>
          <w:rFonts w:ascii="Arial" w:hAnsi="Arial" w:cs="Arial"/>
          <w:b/>
          <w:sz w:val="20"/>
          <w:szCs w:val="20"/>
          <w:u w:val="single"/>
          <w:lang w:val="en-US"/>
        </w:rPr>
        <w:t>Scade</w:t>
      </w:r>
      <w:proofErr w:type="spellEnd"/>
      <w:r w:rsidR="00FA3FBB" w:rsidRPr="00FA3FBB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 is syntactically included into Simulink</w:t>
      </w:r>
      <w:r w:rsidR="00FA3FBB">
        <w:rPr>
          <w:rFonts w:ascii="Arial" w:hAnsi="Arial" w:cs="Arial"/>
          <w:sz w:val="20"/>
          <w:szCs w:val="20"/>
          <w:lang w:val="en-US"/>
        </w:rPr>
        <w:t>. What does it mean?  It means that without any semantic analysis, you can</w:t>
      </w:r>
      <w:r w:rsidR="002F5408">
        <w:rPr>
          <w:rFonts w:ascii="Arial" w:hAnsi="Arial" w:cs="Arial"/>
          <w:sz w:val="20"/>
          <w:szCs w:val="20"/>
          <w:lang w:val="en-US"/>
        </w:rPr>
        <w:t xml:space="preserve"> </w:t>
      </w:r>
      <w:r w:rsidR="001039FC">
        <w:rPr>
          <w:rFonts w:ascii="Arial" w:hAnsi="Arial" w:cs="Arial"/>
          <w:sz w:val="20"/>
          <w:szCs w:val="20"/>
          <w:lang w:val="en-US"/>
        </w:rPr>
        <w:t>structurally</w:t>
      </w:r>
      <w:r w:rsidR="002F5408">
        <w:rPr>
          <w:rFonts w:ascii="Arial" w:hAnsi="Arial" w:cs="Arial"/>
          <w:sz w:val="20"/>
          <w:szCs w:val="20"/>
          <w:lang w:val="en-US"/>
        </w:rPr>
        <w:t xml:space="preserve"> translate (almost box to box and wire to wire) a </w:t>
      </w:r>
      <w:proofErr w:type="spellStart"/>
      <w:r w:rsidR="002F5408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="002F5408">
        <w:rPr>
          <w:rFonts w:ascii="Arial" w:hAnsi="Arial" w:cs="Arial"/>
          <w:sz w:val="20"/>
          <w:szCs w:val="20"/>
          <w:lang w:val="en-US"/>
        </w:rPr>
        <w:t xml:space="preserve"> diagram into </w:t>
      </w:r>
      <w:r w:rsidR="00FA3FBB">
        <w:rPr>
          <w:rFonts w:ascii="Arial" w:hAnsi="Arial" w:cs="Arial"/>
          <w:sz w:val="20"/>
          <w:szCs w:val="20"/>
          <w:lang w:val="en-US"/>
        </w:rPr>
        <w:t xml:space="preserve">an </w:t>
      </w:r>
      <w:r w:rsidR="002F5408">
        <w:rPr>
          <w:rFonts w:ascii="Arial" w:hAnsi="Arial" w:cs="Arial"/>
          <w:sz w:val="20"/>
          <w:szCs w:val="20"/>
          <w:lang w:val="en-US"/>
        </w:rPr>
        <w:t xml:space="preserve">‘equivalent’ Simulink diagram. Equivalent is </w:t>
      </w:r>
      <w:r w:rsidR="00233582">
        <w:rPr>
          <w:rFonts w:ascii="Arial" w:hAnsi="Arial" w:cs="Arial"/>
          <w:sz w:val="20"/>
          <w:szCs w:val="20"/>
          <w:lang w:val="en-US"/>
        </w:rPr>
        <w:t>put in quotation marks</w:t>
      </w:r>
      <w:r w:rsidR="002F5408">
        <w:rPr>
          <w:rFonts w:ascii="Arial" w:hAnsi="Arial" w:cs="Arial"/>
          <w:sz w:val="20"/>
          <w:szCs w:val="20"/>
          <w:lang w:val="en-US"/>
        </w:rPr>
        <w:t xml:space="preserve"> because without a formal semantics</w:t>
      </w:r>
      <w:r w:rsidR="00233582">
        <w:rPr>
          <w:rFonts w:ascii="Arial" w:hAnsi="Arial" w:cs="Arial"/>
          <w:sz w:val="20"/>
          <w:szCs w:val="20"/>
          <w:lang w:val="en-US"/>
        </w:rPr>
        <w:t xml:space="preserve"> for Simulink, it cannot be proved, but it can be verified by test</w:t>
      </w:r>
      <w:r w:rsidR="00270171">
        <w:rPr>
          <w:rFonts w:ascii="Arial" w:hAnsi="Arial" w:cs="Arial"/>
          <w:sz w:val="20"/>
          <w:szCs w:val="20"/>
          <w:lang w:val="en-US"/>
        </w:rPr>
        <w:t xml:space="preserve"> (as in [Caspi</w:t>
      </w:r>
      <w:r w:rsidR="00227B3B">
        <w:rPr>
          <w:rFonts w:ascii="Arial" w:hAnsi="Arial" w:cs="Arial"/>
          <w:sz w:val="20"/>
          <w:szCs w:val="20"/>
          <w:lang w:val="en-US"/>
        </w:rPr>
        <w:t>&amp;Coll2003</w:t>
      </w:r>
      <w:r w:rsidR="00270171">
        <w:rPr>
          <w:rFonts w:ascii="Arial" w:hAnsi="Arial" w:cs="Arial"/>
          <w:sz w:val="20"/>
          <w:szCs w:val="20"/>
          <w:lang w:val="en-US"/>
        </w:rPr>
        <w:t>])</w:t>
      </w:r>
      <w:r w:rsidR="00233582">
        <w:rPr>
          <w:rFonts w:ascii="Arial" w:hAnsi="Arial" w:cs="Arial"/>
          <w:sz w:val="20"/>
          <w:szCs w:val="20"/>
          <w:lang w:val="en-US"/>
        </w:rPr>
        <w:t xml:space="preserve"> or by expert judgement.</w:t>
      </w:r>
    </w:p>
    <w:p w:rsidR="005A60EC" w:rsidRDefault="00FB45A7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Let’s call ‘Simple Simulink’ the image of S</w:t>
      </w:r>
      <w:r w:rsidR="001039FC">
        <w:rPr>
          <w:rFonts w:ascii="Arial" w:hAnsi="Arial" w:cs="Arial"/>
          <w:sz w:val="20"/>
          <w:szCs w:val="20"/>
          <w:lang w:val="en-US"/>
        </w:rPr>
        <w:t xml:space="preserve">imple </w:t>
      </w:r>
      <w:proofErr w:type="spellStart"/>
      <w:r w:rsidR="001039FC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="001039FC">
        <w:rPr>
          <w:rFonts w:ascii="Arial" w:hAnsi="Arial" w:cs="Arial"/>
          <w:sz w:val="20"/>
          <w:szCs w:val="20"/>
          <w:lang w:val="en-US"/>
        </w:rPr>
        <w:t xml:space="preserve"> under the syntactic</w:t>
      </w:r>
      <w:r>
        <w:rPr>
          <w:rFonts w:ascii="Arial" w:hAnsi="Arial" w:cs="Arial"/>
          <w:sz w:val="20"/>
          <w:szCs w:val="20"/>
          <w:lang w:val="en-US"/>
        </w:rPr>
        <w:t xml:space="preserve"> translation. </w:t>
      </w:r>
      <w:r w:rsidR="001039FC">
        <w:rPr>
          <w:rFonts w:ascii="Arial" w:hAnsi="Arial" w:cs="Arial"/>
          <w:sz w:val="20"/>
          <w:szCs w:val="20"/>
          <w:lang w:val="en-US"/>
        </w:rPr>
        <w:t xml:space="preserve">Contrary to Simple </w:t>
      </w:r>
      <w:proofErr w:type="spellStart"/>
      <w:r w:rsidR="001039FC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="001039FC">
        <w:rPr>
          <w:rFonts w:ascii="Arial" w:hAnsi="Arial" w:cs="Arial"/>
          <w:sz w:val="20"/>
          <w:szCs w:val="20"/>
          <w:lang w:val="en-US"/>
        </w:rPr>
        <w:t xml:space="preserve">, which is a syntactic subset of </w:t>
      </w:r>
      <w:proofErr w:type="spellStart"/>
      <w:r w:rsidR="001039FC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="001039FC">
        <w:rPr>
          <w:rFonts w:ascii="Arial" w:hAnsi="Arial" w:cs="Arial"/>
          <w:sz w:val="20"/>
          <w:szCs w:val="20"/>
          <w:lang w:val="en-US"/>
        </w:rPr>
        <w:t xml:space="preserve">, checking that a Simulink model belongs to the Simple subset requires a </w:t>
      </w:r>
      <w:r w:rsidR="00117613">
        <w:rPr>
          <w:rFonts w:ascii="Arial" w:hAnsi="Arial" w:cs="Arial"/>
          <w:sz w:val="20"/>
          <w:szCs w:val="20"/>
          <w:lang w:val="en-US"/>
        </w:rPr>
        <w:t xml:space="preserve">semantic </w:t>
      </w:r>
      <w:r w:rsidR="001039FC">
        <w:rPr>
          <w:rFonts w:ascii="Arial" w:hAnsi="Arial" w:cs="Arial"/>
          <w:sz w:val="20"/>
          <w:szCs w:val="20"/>
          <w:lang w:val="en-US"/>
        </w:rPr>
        <w:t>analysis</w:t>
      </w:r>
      <w:r w:rsidR="00207454">
        <w:rPr>
          <w:rFonts w:ascii="Arial" w:hAnsi="Arial" w:cs="Arial"/>
          <w:sz w:val="20"/>
          <w:szCs w:val="20"/>
          <w:lang w:val="en-US"/>
        </w:rPr>
        <w:t xml:space="preserve"> (simple: the transposition of </w:t>
      </w:r>
      <w:proofErr w:type="spellStart"/>
      <w:r w:rsidR="00207454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="0020745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07454">
        <w:rPr>
          <w:rFonts w:ascii="Arial" w:hAnsi="Arial" w:cs="Arial"/>
          <w:sz w:val="20"/>
          <w:szCs w:val="20"/>
          <w:lang w:val="en-US"/>
        </w:rPr>
        <w:t>typechecking</w:t>
      </w:r>
      <w:proofErr w:type="spellEnd"/>
      <w:r w:rsidR="00207454">
        <w:rPr>
          <w:rFonts w:ascii="Arial" w:hAnsi="Arial" w:cs="Arial"/>
          <w:sz w:val="20"/>
          <w:szCs w:val="20"/>
          <w:lang w:val="en-US"/>
        </w:rPr>
        <w:t xml:space="preserve"> into Simulink)</w:t>
      </w:r>
      <w:r w:rsidR="001039FC">
        <w:rPr>
          <w:rFonts w:ascii="Arial" w:hAnsi="Arial" w:cs="Arial"/>
          <w:sz w:val="20"/>
          <w:szCs w:val="20"/>
          <w:lang w:val="en-US"/>
        </w:rPr>
        <w:t xml:space="preserve">. But once you are in the </w:t>
      </w:r>
      <w:r w:rsidR="00117613">
        <w:rPr>
          <w:rFonts w:ascii="Arial" w:hAnsi="Arial" w:cs="Arial"/>
          <w:sz w:val="20"/>
          <w:szCs w:val="20"/>
          <w:lang w:val="en-US"/>
        </w:rPr>
        <w:t xml:space="preserve">Simple Simulink </w:t>
      </w:r>
      <w:r w:rsidR="001039FC">
        <w:rPr>
          <w:rFonts w:ascii="Arial" w:hAnsi="Arial" w:cs="Arial"/>
          <w:sz w:val="20"/>
          <w:szCs w:val="20"/>
          <w:lang w:val="en-US"/>
        </w:rPr>
        <w:t xml:space="preserve">subset, you can </w:t>
      </w:r>
      <w:r w:rsidR="00117613">
        <w:rPr>
          <w:rFonts w:ascii="Arial" w:hAnsi="Arial" w:cs="Arial"/>
          <w:sz w:val="20"/>
          <w:szCs w:val="20"/>
          <w:lang w:val="en-US"/>
        </w:rPr>
        <w:t xml:space="preserve">again syntactically translate towards Simple </w:t>
      </w:r>
      <w:proofErr w:type="spellStart"/>
      <w:r w:rsidR="00117613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="00117613">
        <w:rPr>
          <w:rFonts w:ascii="Arial" w:hAnsi="Arial" w:cs="Arial"/>
          <w:sz w:val="20"/>
          <w:szCs w:val="20"/>
          <w:lang w:val="en-US"/>
        </w:rPr>
        <w:t>.</w:t>
      </w:r>
    </w:p>
    <w:p w:rsidR="0081720C" w:rsidRDefault="00117613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Now we can give the </w:t>
      </w:r>
      <w:r w:rsidRPr="00DF1463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definition of the Unified MBD: </w:t>
      </w:r>
      <w:r w:rsidR="00207454" w:rsidRPr="00DF1463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it is the </w:t>
      </w:r>
      <w:r w:rsidR="00F84F33" w:rsidRPr="00DF1463">
        <w:rPr>
          <w:rFonts w:ascii="Arial" w:hAnsi="Arial" w:cs="Arial"/>
          <w:b/>
          <w:sz w:val="20"/>
          <w:szCs w:val="20"/>
          <w:u w:val="single"/>
          <w:lang w:val="en-US"/>
        </w:rPr>
        <w:t>‘</w:t>
      </w:r>
      <w:r w:rsidR="00DF1463" w:rsidRPr="00DF1463">
        <w:rPr>
          <w:rFonts w:ascii="Arial" w:hAnsi="Arial" w:cs="Arial"/>
          <w:b/>
          <w:sz w:val="20"/>
          <w:szCs w:val="20"/>
          <w:u w:val="single"/>
          <w:lang w:val="en-US"/>
        </w:rPr>
        <w:t>pack</w:t>
      </w:r>
      <w:r w:rsidR="00F84F33" w:rsidRPr="00DF1463">
        <w:rPr>
          <w:rFonts w:ascii="Arial" w:hAnsi="Arial" w:cs="Arial"/>
          <w:b/>
          <w:sz w:val="20"/>
          <w:szCs w:val="20"/>
          <w:u w:val="single"/>
          <w:lang w:val="en-US"/>
        </w:rPr>
        <w:t>’</w:t>
      </w:r>
      <w:r w:rsidR="00207454" w:rsidRPr="00DF1463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 </w:t>
      </w:r>
      <w:r w:rsidR="00DF1463" w:rsidRPr="00DF1463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formed </w:t>
      </w:r>
      <w:r w:rsidR="00207454" w:rsidRPr="00DF1463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of Simple </w:t>
      </w:r>
      <w:proofErr w:type="spellStart"/>
      <w:r w:rsidR="00207454" w:rsidRPr="00DF1463">
        <w:rPr>
          <w:rFonts w:ascii="Arial" w:hAnsi="Arial" w:cs="Arial"/>
          <w:b/>
          <w:sz w:val="20"/>
          <w:szCs w:val="20"/>
          <w:u w:val="single"/>
          <w:lang w:val="en-US"/>
        </w:rPr>
        <w:t>Scade</w:t>
      </w:r>
      <w:proofErr w:type="spellEnd"/>
      <w:r w:rsidR="00207454" w:rsidRPr="00DF1463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, Simple </w:t>
      </w:r>
      <w:r w:rsidR="00F84F33" w:rsidRPr="00DF1463">
        <w:rPr>
          <w:rFonts w:ascii="Arial" w:hAnsi="Arial" w:cs="Arial"/>
          <w:b/>
          <w:sz w:val="20"/>
          <w:szCs w:val="20"/>
          <w:u w:val="single"/>
          <w:lang w:val="en-US"/>
        </w:rPr>
        <w:t>Simulink and their two syntactic translations</w:t>
      </w:r>
      <w:r w:rsidR="00F84F33">
        <w:rPr>
          <w:rFonts w:ascii="Arial" w:hAnsi="Arial" w:cs="Arial"/>
          <w:sz w:val="20"/>
          <w:szCs w:val="20"/>
          <w:lang w:val="en-US"/>
        </w:rPr>
        <w:t>.</w:t>
      </w:r>
      <w:r w:rsidR="00DF1463">
        <w:rPr>
          <w:rFonts w:ascii="Arial" w:hAnsi="Arial" w:cs="Arial"/>
          <w:sz w:val="20"/>
          <w:szCs w:val="20"/>
          <w:lang w:val="en-US"/>
        </w:rPr>
        <w:t xml:space="preserve"> </w:t>
      </w:r>
      <w:r w:rsidR="00586A8A">
        <w:rPr>
          <w:rFonts w:ascii="Arial" w:hAnsi="Arial" w:cs="Arial"/>
          <w:sz w:val="20"/>
          <w:szCs w:val="20"/>
          <w:lang w:val="en-US"/>
        </w:rPr>
        <w:t>The two translations have been prototyped, to check the robustness of the concept</w:t>
      </w:r>
      <w:r w:rsidR="00843364">
        <w:rPr>
          <w:rFonts w:ascii="Arial" w:hAnsi="Arial" w:cs="Arial"/>
          <w:sz w:val="20"/>
          <w:szCs w:val="20"/>
          <w:lang w:val="en-US"/>
        </w:rPr>
        <w:t xml:space="preserve"> (the translators are not qualified, and we don’t </w:t>
      </w:r>
      <w:r w:rsidR="00B04877">
        <w:rPr>
          <w:rFonts w:ascii="Arial" w:hAnsi="Arial" w:cs="Arial"/>
          <w:sz w:val="20"/>
          <w:szCs w:val="20"/>
          <w:lang w:val="en-US"/>
        </w:rPr>
        <w:t>plan</w:t>
      </w:r>
      <w:r w:rsidR="00843364">
        <w:rPr>
          <w:rFonts w:ascii="Arial" w:hAnsi="Arial" w:cs="Arial"/>
          <w:sz w:val="20"/>
          <w:szCs w:val="20"/>
          <w:lang w:val="en-US"/>
        </w:rPr>
        <w:t xml:space="preserve"> to reuse certification credits)</w:t>
      </w:r>
      <w:r w:rsidR="00586A8A">
        <w:rPr>
          <w:rFonts w:ascii="Arial" w:hAnsi="Arial" w:cs="Arial"/>
          <w:sz w:val="20"/>
          <w:szCs w:val="20"/>
          <w:lang w:val="en-US"/>
        </w:rPr>
        <w:t>.</w:t>
      </w:r>
      <w:r w:rsidR="00394812">
        <w:rPr>
          <w:rFonts w:ascii="Arial" w:hAnsi="Arial" w:cs="Arial"/>
          <w:sz w:val="20"/>
          <w:szCs w:val="20"/>
          <w:lang w:val="en-US"/>
        </w:rPr>
        <w:t xml:space="preserve"> This concept can be seen as a ‘simple industrial version’ of the academic works </w:t>
      </w:r>
      <w:r w:rsidR="00394812" w:rsidRPr="00D64209">
        <w:rPr>
          <w:rFonts w:ascii="Arial" w:hAnsi="Arial" w:cs="Arial"/>
          <w:sz w:val="20"/>
          <w:szCs w:val="20"/>
          <w:lang w:val="en-US"/>
        </w:rPr>
        <w:t>[Caspi</w:t>
      </w:r>
      <w:r w:rsidR="00227B3B">
        <w:rPr>
          <w:rFonts w:ascii="Arial" w:hAnsi="Arial" w:cs="Arial"/>
          <w:sz w:val="20"/>
          <w:szCs w:val="20"/>
          <w:lang w:val="en-US"/>
        </w:rPr>
        <w:t>&amp;</w:t>
      </w:r>
      <w:r w:rsidR="00394812" w:rsidRPr="00D64209">
        <w:rPr>
          <w:rFonts w:ascii="Arial" w:hAnsi="Arial" w:cs="Arial"/>
          <w:sz w:val="20"/>
          <w:szCs w:val="20"/>
          <w:lang w:val="en-US"/>
        </w:rPr>
        <w:t>Coll2003]</w:t>
      </w:r>
      <w:r w:rsidR="00394812">
        <w:rPr>
          <w:rFonts w:ascii="Arial" w:hAnsi="Arial" w:cs="Arial"/>
          <w:sz w:val="20"/>
          <w:szCs w:val="20"/>
          <w:lang w:val="en-US"/>
        </w:rPr>
        <w:t xml:space="preserve"> and </w:t>
      </w:r>
      <w:r w:rsidR="00394812" w:rsidRPr="00D64209">
        <w:rPr>
          <w:rFonts w:ascii="Arial" w:hAnsi="Arial" w:cs="Arial"/>
          <w:sz w:val="20"/>
          <w:szCs w:val="20"/>
          <w:lang w:val="en-US"/>
        </w:rPr>
        <w:t>[Scaife</w:t>
      </w:r>
      <w:r w:rsidR="00227B3B">
        <w:rPr>
          <w:rFonts w:ascii="Arial" w:hAnsi="Arial" w:cs="Arial"/>
          <w:sz w:val="20"/>
          <w:szCs w:val="20"/>
          <w:lang w:val="en-US"/>
        </w:rPr>
        <w:t>&amp;Coll</w:t>
      </w:r>
      <w:r w:rsidR="00394812" w:rsidRPr="00D64209">
        <w:rPr>
          <w:rFonts w:ascii="Arial" w:hAnsi="Arial" w:cs="Arial"/>
          <w:sz w:val="20"/>
          <w:szCs w:val="20"/>
          <w:lang w:val="en-US"/>
        </w:rPr>
        <w:t>2004]</w:t>
      </w:r>
      <w:r w:rsidR="00394812">
        <w:rPr>
          <w:rFonts w:ascii="Arial" w:hAnsi="Arial" w:cs="Arial"/>
          <w:sz w:val="20"/>
          <w:szCs w:val="20"/>
          <w:lang w:val="en-US"/>
        </w:rPr>
        <w:t>. The knowledge of what is ‘useful’ wa</w:t>
      </w:r>
      <w:r w:rsidR="00BD1ECB">
        <w:rPr>
          <w:rFonts w:ascii="Arial" w:hAnsi="Arial" w:cs="Arial"/>
          <w:sz w:val="20"/>
          <w:szCs w:val="20"/>
          <w:lang w:val="en-US"/>
        </w:rPr>
        <w:t>s the key to keep things simple</w:t>
      </w:r>
      <w:r w:rsidR="00057F20">
        <w:rPr>
          <w:rFonts w:ascii="Arial" w:hAnsi="Arial" w:cs="Arial"/>
          <w:sz w:val="20"/>
          <w:szCs w:val="20"/>
          <w:lang w:val="en-US"/>
        </w:rPr>
        <w:t xml:space="preserve">, and on this subset we claim to have the first ‘truly operational’ semantics of Simulink, usable </w:t>
      </w:r>
      <w:r w:rsidR="004614BA">
        <w:rPr>
          <w:rFonts w:ascii="Arial" w:hAnsi="Arial" w:cs="Arial"/>
          <w:sz w:val="20"/>
          <w:szCs w:val="20"/>
          <w:lang w:val="en-US"/>
        </w:rPr>
        <w:t>in an engineering context</w:t>
      </w:r>
      <w:r w:rsidR="00057F20">
        <w:rPr>
          <w:rFonts w:ascii="Arial" w:hAnsi="Arial" w:cs="Arial"/>
          <w:sz w:val="20"/>
          <w:szCs w:val="20"/>
          <w:lang w:val="en-US"/>
        </w:rPr>
        <w:t>.</w:t>
      </w:r>
    </w:p>
    <w:p w:rsidR="00401973" w:rsidRDefault="00401973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To be completely clear, we must emphasize two points:</w:t>
      </w:r>
    </w:p>
    <w:p w:rsidR="001F279B" w:rsidRDefault="001F279B" w:rsidP="00401973">
      <w:pPr>
        <w:pStyle w:val="Paragraphedeliste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401973">
        <w:rPr>
          <w:rFonts w:ascii="Arial" w:hAnsi="Arial" w:cs="Arial"/>
          <w:sz w:val="20"/>
          <w:szCs w:val="20"/>
          <w:lang w:val="en-US"/>
        </w:rPr>
        <w:t xml:space="preserve">The translators are really just proofs of concepts, and are </w:t>
      </w:r>
      <w:r w:rsidR="007A1FDD">
        <w:rPr>
          <w:rFonts w:ascii="Arial" w:hAnsi="Arial" w:cs="Arial"/>
          <w:sz w:val="20"/>
          <w:szCs w:val="20"/>
          <w:lang w:val="en-US"/>
        </w:rPr>
        <w:t>far from being</w:t>
      </w:r>
      <w:r w:rsidRPr="00401973">
        <w:rPr>
          <w:rFonts w:ascii="Arial" w:hAnsi="Arial" w:cs="Arial"/>
          <w:sz w:val="20"/>
          <w:szCs w:val="20"/>
          <w:lang w:val="en-US"/>
        </w:rPr>
        <w:t xml:space="preserve"> industrial tools</w:t>
      </w:r>
      <w:r w:rsidR="00401973">
        <w:rPr>
          <w:rFonts w:ascii="Arial" w:hAnsi="Arial" w:cs="Arial"/>
          <w:sz w:val="20"/>
          <w:szCs w:val="20"/>
          <w:lang w:val="en-US"/>
        </w:rPr>
        <w:t xml:space="preserve">. They have been </w:t>
      </w:r>
      <w:r w:rsidR="002F48ED">
        <w:rPr>
          <w:rFonts w:ascii="Arial" w:hAnsi="Arial" w:cs="Arial"/>
          <w:sz w:val="20"/>
          <w:szCs w:val="20"/>
          <w:lang w:val="en-US"/>
        </w:rPr>
        <w:t>quickly developed</w:t>
      </w:r>
      <w:r w:rsidR="00401973">
        <w:rPr>
          <w:rFonts w:ascii="Arial" w:hAnsi="Arial" w:cs="Arial"/>
          <w:sz w:val="20"/>
          <w:szCs w:val="20"/>
          <w:lang w:val="en-US"/>
        </w:rPr>
        <w:t xml:space="preserve"> in MATLAB</w:t>
      </w:r>
      <w:r w:rsidR="002F48ED">
        <w:rPr>
          <w:rStyle w:val="Appelnotedebasdep"/>
          <w:rFonts w:ascii="Arial" w:hAnsi="Arial" w:cs="Arial"/>
          <w:sz w:val="20"/>
          <w:szCs w:val="20"/>
          <w:lang w:val="en-US"/>
        </w:rPr>
        <w:footnoteReference w:id="3"/>
      </w:r>
      <w:r w:rsidR="00401973">
        <w:rPr>
          <w:rFonts w:ascii="Arial" w:hAnsi="Arial" w:cs="Arial"/>
          <w:sz w:val="20"/>
          <w:szCs w:val="20"/>
          <w:lang w:val="en-US"/>
        </w:rPr>
        <w:t xml:space="preserve"> to take advantage </w:t>
      </w:r>
      <w:r w:rsidR="002F48ED">
        <w:rPr>
          <w:rFonts w:ascii="Arial" w:hAnsi="Arial" w:cs="Arial"/>
          <w:sz w:val="20"/>
          <w:szCs w:val="20"/>
          <w:lang w:val="en-US"/>
        </w:rPr>
        <w:t xml:space="preserve">of its Simulink API for reading / </w:t>
      </w:r>
      <w:r w:rsidR="00401973">
        <w:rPr>
          <w:rFonts w:ascii="Arial" w:hAnsi="Arial" w:cs="Arial"/>
          <w:sz w:val="20"/>
          <w:szCs w:val="20"/>
          <w:lang w:val="en-US"/>
        </w:rPr>
        <w:t>writing</w:t>
      </w:r>
      <w:r w:rsidR="002F48ED">
        <w:rPr>
          <w:rFonts w:ascii="Arial" w:hAnsi="Arial" w:cs="Arial"/>
          <w:sz w:val="20"/>
          <w:szCs w:val="20"/>
          <w:lang w:val="en-US"/>
        </w:rPr>
        <w:t xml:space="preserve"> / checking</w:t>
      </w:r>
      <w:r w:rsidR="00401973">
        <w:rPr>
          <w:rFonts w:ascii="Arial" w:hAnsi="Arial" w:cs="Arial"/>
          <w:sz w:val="20"/>
          <w:szCs w:val="20"/>
          <w:lang w:val="en-US"/>
        </w:rPr>
        <w:t xml:space="preserve"> models</w:t>
      </w:r>
      <w:r w:rsidR="002F48ED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="002F48ED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="002F48ED">
        <w:rPr>
          <w:rFonts w:ascii="Arial" w:hAnsi="Arial" w:cs="Arial"/>
          <w:sz w:val="20"/>
          <w:szCs w:val="20"/>
          <w:lang w:val="en-US"/>
        </w:rPr>
        <w:t xml:space="preserve"> models are stored in XML, </w:t>
      </w:r>
      <w:r w:rsidR="00CF2E6E">
        <w:rPr>
          <w:rFonts w:ascii="Arial" w:hAnsi="Arial" w:cs="Arial"/>
          <w:sz w:val="20"/>
          <w:szCs w:val="20"/>
          <w:lang w:val="en-US"/>
        </w:rPr>
        <w:t>for which</w:t>
      </w:r>
      <w:r w:rsidR="002F48ED">
        <w:rPr>
          <w:rFonts w:ascii="Arial" w:hAnsi="Arial" w:cs="Arial"/>
          <w:sz w:val="20"/>
          <w:szCs w:val="20"/>
          <w:lang w:val="en-US"/>
        </w:rPr>
        <w:t xml:space="preserve"> MATLAB has also an API).</w:t>
      </w:r>
    </w:p>
    <w:p w:rsidR="00CF2E6E" w:rsidRPr="00401973" w:rsidRDefault="00CF2E6E" w:rsidP="007A1FDD">
      <w:pPr>
        <w:pStyle w:val="Paragraphedeliste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Unified MBD is not an Esperanto (</w:t>
      </w:r>
      <w:r w:rsidR="00896F92">
        <w:rPr>
          <w:rFonts w:ascii="Arial" w:hAnsi="Arial" w:cs="Arial"/>
          <w:sz w:val="20"/>
          <w:szCs w:val="20"/>
          <w:lang w:val="en-US"/>
        </w:rPr>
        <w:t xml:space="preserve">i.e. </w:t>
      </w:r>
      <w:r>
        <w:rPr>
          <w:rFonts w:ascii="Arial" w:hAnsi="Arial" w:cs="Arial"/>
          <w:sz w:val="20"/>
          <w:szCs w:val="20"/>
          <w:lang w:val="en-US"/>
        </w:rPr>
        <w:t>a 3</w:t>
      </w:r>
      <w:r w:rsidRPr="00CF2E6E">
        <w:rPr>
          <w:rFonts w:ascii="Arial" w:hAnsi="Arial" w:cs="Arial"/>
          <w:sz w:val="20"/>
          <w:szCs w:val="20"/>
          <w:vertAlign w:val="superscript"/>
          <w:lang w:val="en-US"/>
        </w:rPr>
        <w:t>rd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7A1FDD">
        <w:rPr>
          <w:rFonts w:ascii="Arial" w:hAnsi="Arial" w:cs="Arial"/>
          <w:sz w:val="20"/>
          <w:szCs w:val="20"/>
          <w:lang w:val="en-US"/>
        </w:rPr>
        <w:t xml:space="preserve">modeling </w:t>
      </w:r>
      <w:r>
        <w:rPr>
          <w:rFonts w:ascii="Arial" w:hAnsi="Arial" w:cs="Arial"/>
          <w:sz w:val="20"/>
          <w:szCs w:val="20"/>
          <w:lang w:val="en-US"/>
        </w:rPr>
        <w:t xml:space="preserve">language): it is more like </w:t>
      </w:r>
      <w:r w:rsidR="00BD7B0D">
        <w:rPr>
          <w:rFonts w:ascii="Arial" w:hAnsi="Arial" w:cs="Arial"/>
          <w:sz w:val="20"/>
          <w:szCs w:val="20"/>
          <w:lang w:val="en-US"/>
        </w:rPr>
        <w:t>a</w:t>
      </w:r>
      <w:r w:rsidR="00DD1DD4">
        <w:rPr>
          <w:rFonts w:ascii="Arial" w:hAnsi="Arial" w:cs="Arial"/>
          <w:sz w:val="20"/>
          <w:szCs w:val="20"/>
          <w:lang w:val="en-US"/>
        </w:rPr>
        <w:t xml:space="preserve"> </w:t>
      </w:r>
      <w:r w:rsidR="00BD7B0D">
        <w:rPr>
          <w:rFonts w:ascii="Arial" w:hAnsi="Arial" w:cs="Arial"/>
          <w:sz w:val="20"/>
          <w:szCs w:val="20"/>
          <w:lang w:val="en-US"/>
        </w:rPr>
        <w:t>duo</w:t>
      </w:r>
      <w:r w:rsidR="00DD1DD4">
        <w:rPr>
          <w:rFonts w:ascii="Arial" w:hAnsi="Arial" w:cs="Arial"/>
          <w:sz w:val="20"/>
          <w:szCs w:val="20"/>
          <w:lang w:val="en-US"/>
        </w:rPr>
        <w:t xml:space="preserve"> </w:t>
      </w:r>
      <w:r w:rsidR="00BD7B0D">
        <w:rPr>
          <w:rFonts w:ascii="Arial" w:hAnsi="Arial" w:cs="Arial"/>
          <w:sz w:val="20"/>
          <w:szCs w:val="20"/>
          <w:lang w:val="en-US"/>
        </w:rPr>
        <w:t>‘</w:t>
      </w:r>
      <w:r w:rsidR="00DD1DD4">
        <w:rPr>
          <w:rFonts w:ascii="Arial" w:hAnsi="Arial" w:cs="Arial"/>
          <w:sz w:val="20"/>
          <w:szCs w:val="20"/>
          <w:lang w:val="en-US"/>
        </w:rPr>
        <w:t xml:space="preserve">British Basic </w:t>
      </w:r>
      <w:r w:rsidR="00BD7B0D">
        <w:rPr>
          <w:rFonts w:ascii="Arial" w:hAnsi="Arial" w:cs="Arial"/>
          <w:sz w:val="20"/>
          <w:szCs w:val="20"/>
          <w:lang w:val="en-US"/>
        </w:rPr>
        <w:t>English</w:t>
      </w:r>
      <w:r w:rsidR="00BD7B0D">
        <w:rPr>
          <w:rStyle w:val="Appelnotedebasdep"/>
          <w:rFonts w:ascii="Arial" w:hAnsi="Arial" w:cs="Arial"/>
          <w:sz w:val="20"/>
          <w:szCs w:val="20"/>
          <w:lang w:val="en-US"/>
        </w:rPr>
        <w:footnoteReference w:id="4"/>
      </w:r>
      <w:r w:rsidR="00BD7B0D">
        <w:rPr>
          <w:rFonts w:ascii="Arial" w:hAnsi="Arial" w:cs="Arial"/>
          <w:sz w:val="20"/>
          <w:szCs w:val="20"/>
          <w:lang w:val="en-US"/>
        </w:rPr>
        <w:t>’</w:t>
      </w:r>
      <w:r w:rsidR="00DD1DD4">
        <w:rPr>
          <w:rFonts w:ascii="Arial" w:hAnsi="Arial" w:cs="Arial"/>
          <w:sz w:val="20"/>
          <w:szCs w:val="20"/>
          <w:lang w:val="en-US"/>
        </w:rPr>
        <w:t xml:space="preserve"> / </w:t>
      </w:r>
      <w:r w:rsidR="00BD7B0D">
        <w:rPr>
          <w:rFonts w:ascii="Arial" w:hAnsi="Arial" w:cs="Arial"/>
          <w:sz w:val="20"/>
          <w:szCs w:val="20"/>
          <w:lang w:val="en-US"/>
        </w:rPr>
        <w:t>‘</w:t>
      </w:r>
      <w:r w:rsidR="00DD1DD4">
        <w:rPr>
          <w:rFonts w:ascii="Arial" w:hAnsi="Arial" w:cs="Arial"/>
          <w:sz w:val="20"/>
          <w:szCs w:val="20"/>
          <w:lang w:val="en-US"/>
        </w:rPr>
        <w:t>American Basic English</w:t>
      </w:r>
      <w:r w:rsidR="00BD7B0D">
        <w:rPr>
          <w:rFonts w:ascii="Arial" w:hAnsi="Arial" w:cs="Arial"/>
          <w:sz w:val="20"/>
          <w:szCs w:val="20"/>
          <w:lang w:val="en-US"/>
        </w:rPr>
        <w:t>’</w:t>
      </w:r>
      <w:r w:rsidR="00DD1DD4">
        <w:rPr>
          <w:rFonts w:ascii="Arial" w:hAnsi="Arial" w:cs="Arial"/>
          <w:sz w:val="20"/>
          <w:szCs w:val="20"/>
          <w:lang w:val="en-US"/>
        </w:rPr>
        <w:t xml:space="preserve">, and the translators mentioned above simply change some ‘s’ into ‘z’ or vice-versa. </w:t>
      </w:r>
      <w:r w:rsidR="00BD7B0D">
        <w:rPr>
          <w:rFonts w:ascii="Arial" w:hAnsi="Arial" w:cs="Arial"/>
          <w:sz w:val="20"/>
          <w:szCs w:val="20"/>
          <w:lang w:val="en-US"/>
        </w:rPr>
        <w:t xml:space="preserve">Projects still use </w:t>
      </w:r>
      <w:proofErr w:type="spellStart"/>
      <w:r w:rsidR="00BD7B0D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="00BD7B0D">
        <w:rPr>
          <w:rFonts w:ascii="Arial" w:hAnsi="Arial" w:cs="Arial"/>
          <w:sz w:val="20"/>
          <w:szCs w:val="20"/>
          <w:lang w:val="en-US"/>
        </w:rPr>
        <w:t xml:space="preserve"> or Simulink, and the Unified MBD only appears as modeling rules. In this, </w:t>
      </w:r>
      <w:r w:rsidR="007A1FDD">
        <w:rPr>
          <w:rFonts w:ascii="Arial" w:hAnsi="Arial" w:cs="Arial"/>
          <w:sz w:val="20"/>
          <w:szCs w:val="20"/>
          <w:lang w:val="en-US"/>
        </w:rPr>
        <w:t xml:space="preserve">it can be opposed for example to Synoptic </w:t>
      </w:r>
      <w:r w:rsidR="007A1FDD" w:rsidRPr="007A1FDD">
        <w:rPr>
          <w:rFonts w:ascii="Arial" w:hAnsi="Arial" w:cs="Arial"/>
          <w:sz w:val="20"/>
          <w:szCs w:val="20"/>
          <w:lang w:val="en-US"/>
        </w:rPr>
        <w:lastRenderedPageBreak/>
        <w:t>[Cortier&amp;Coll2010]</w:t>
      </w:r>
      <w:r w:rsidR="007A1FDD">
        <w:rPr>
          <w:rFonts w:ascii="Arial" w:hAnsi="Arial" w:cs="Arial"/>
          <w:sz w:val="20"/>
          <w:szCs w:val="20"/>
          <w:lang w:val="en-US"/>
        </w:rPr>
        <w:t xml:space="preserve">, which proposes a new modeling language, but it cannot be opposed to the P project [PothonBordin2013], because the Pivot language is not a language for modeling but for communicating </w:t>
      </w:r>
      <w:r w:rsidR="002B474E">
        <w:rPr>
          <w:rFonts w:ascii="Arial" w:hAnsi="Arial" w:cs="Arial"/>
          <w:sz w:val="20"/>
          <w:szCs w:val="20"/>
          <w:lang w:val="en-US"/>
        </w:rPr>
        <w:t xml:space="preserve">models </w:t>
      </w:r>
      <w:r w:rsidR="007A1FDD">
        <w:rPr>
          <w:rFonts w:ascii="Arial" w:hAnsi="Arial" w:cs="Arial"/>
          <w:sz w:val="20"/>
          <w:szCs w:val="20"/>
          <w:lang w:val="en-US"/>
        </w:rPr>
        <w:t>between tools.</w:t>
      </w:r>
    </w:p>
    <w:p w:rsidR="001F1365" w:rsidRDefault="00C50F08" w:rsidP="00176D32">
      <w:pPr>
        <w:pStyle w:val="Titre1"/>
        <w:jc w:val="both"/>
        <w:rPr>
          <w:lang w:val="en-US"/>
        </w:rPr>
      </w:pPr>
      <w:r>
        <w:rPr>
          <w:lang w:val="en-US"/>
        </w:rPr>
        <w:t>2. The dataflow part</w:t>
      </w:r>
    </w:p>
    <w:p w:rsidR="00D461B6" w:rsidRDefault="00D461B6" w:rsidP="00176D32">
      <w:pPr>
        <w:jc w:val="both"/>
        <w:rPr>
          <w:ins w:id="2" w:author="DUFOUR Jean-Louis" w:date="2015-11-16T08:17:00Z"/>
          <w:rFonts w:ascii="Arial" w:hAnsi="Arial" w:cs="Arial"/>
          <w:sz w:val="20"/>
          <w:szCs w:val="20"/>
          <w:lang w:val="en-US"/>
        </w:rPr>
      </w:pPr>
      <w:proofErr w:type="spellStart"/>
      <w:ins w:id="3" w:author="DUFOUR Jean-Louis" w:date="2015-11-16T08:17:00Z">
        <w:r>
          <w:rPr>
            <w:rFonts w:ascii="Arial" w:hAnsi="Arial" w:cs="Arial"/>
            <w:sz w:val="20"/>
            <w:szCs w:val="20"/>
            <w:lang w:val="en-US"/>
          </w:rPr>
          <w:t>Scade</w:t>
        </w:r>
        <w:proofErr w:type="spellEnd"/>
        <w:r>
          <w:rPr>
            <w:rFonts w:ascii="Arial" w:hAnsi="Arial" w:cs="Arial"/>
            <w:sz w:val="20"/>
            <w:szCs w:val="20"/>
            <w:lang w:val="en-US"/>
          </w:rPr>
          <w:t xml:space="preserve"> is not a pure data-flow language: it is a ‘synchronous’ data-flow language. It means that computation is not only driven by the values of the signals, but also (and firstly) by their ‘clocks’. It permits compilation (pure data-flow is not really </w:t>
        </w:r>
        <w:proofErr w:type="spellStart"/>
        <w:r>
          <w:rPr>
            <w:rFonts w:ascii="Arial" w:hAnsi="Arial" w:cs="Arial"/>
            <w:sz w:val="20"/>
            <w:szCs w:val="20"/>
            <w:lang w:val="en-US"/>
          </w:rPr>
          <w:t>compilable</w:t>
        </w:r>
        <w:proofErr w:type="spellEnd"/>
        <w:r>
          <w:rPr>
            <w:rFonts w:ascii="Arial" w:hAnsi="Arial" w:cs="Arial"/>
            <w:sz w:val="20"/>
            <w:szCs w:val="20"/>
            <w:lang w:val="en-US"/>
          </w:rPr>
          <w:t xml:space="preserve">, excepted in asynchronous hardware). In practice, clocks are not used, even for multi-tasking applications, and when you need to suspend an operator, you ‘conditionally activate it on a value’ and not on a clock: this is illustrated in the next sub-section. The reason is that it is conceptually simpler for engineers (the generated code is often the same), this is to be contrasted with the hundreds of academic papers on clock-calculi that have been published in the thirty past years. This is the main characteristic of the unified data-flow: to be </w:t>
        </w:r>
        <w:proofErr w:type="spellStart"/>
        <w:r w:rsidRPr="00DA292F">
          <w:rPr>
            <w:rFonts w:ascii="Arial" w:hAnsi="Arial" w:cs="Arial"/>
            <w:b/>
            <w:sz w:val="20"/>
            <w:szCs w:val="20"/>
            <w:u w:val="single"/>
            <w:lang w:val="en-US"/>
          </w:rPr>
          <w:t>clockless</w:t>
        </w:r>
        <w:proofErr w:type="spellEnd"/>
        <w:r>
          <w:rPr>
            <w:rFonts w:ascii="Arial" w:hAnsi="Arial" w:cs="Arial"/>
            <w:sz w:val="20"/>
            <w:szCs w:val="20"/>
            <w:lang w:val="en-US"/>
          </w:rPr>
          <w:t xml:space="preserve"> (technically speaking, we should say ‘single clock’, but </w:t>
        </w:r>
        <w:proofErr w:type="spellStart"/>
        <w:r>
          <w:rPr>
            <w:rFonts w:ascii="Arial" w:hAnsi="Arial" w:cs="Arial"/>
            <w:sz w:val="20"/>
            <w:szCs w:val="20"/>
            <w:lang w:val="en-US"/>
          </w:rPr>
          <w:t>clockless</w:t>
        </w:r>
        <w:proofErr w:type="spellEnd"/>
        <w:r>
          <w:rPr>
            <w:rFonts w:ascii="Arial" w:hAnsi="Arial" w:cs="Arial"/>
            <w:sz w:val="20"/>
            <w:szCs w:val="20"/>
            <w:lang w:val="en-US"/>
          </w:rPr>
          <w:t xml:space="preserve"> is more meaningful).</w:t>
        </w:r>
      </w:ins>
    </w:p>
    <w:p w:rsidR="00095C2B" w:rsidRPr="00095C2B" w:rsidRDefault="00095C2B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This section is structured </w:t>
      </w:r>
      <w:r w:rsidR="006C5200">
        <w:rPr>
          <w:rFonts w:ascii="Arial" w:hAnsi="Arial" w:cs="Arial"/>
          <w:sz w:val="20"/>
          <w:szCs w:val="20"/>
          <w:lang w:val="en-US"/>
        </w:rPr>
        <w:t>accord</w:t>
      </w:r>
      <w:r>
        <w:rPr>
          <w:rFonts w:ascii="Arial" w:hAnsi="Arial" w:cs="Arial"/>
          <w:sz w:val="20"/>
          <w:szCs w:val="20"/>
          <w:lang w:val="en-US"/>
        </w:rPr>
        <w:t xml:space="preserve">ing </w:t>
      </w:r>
      <w:r w:rsidR="006C5200">
        <w:rPr>
          <w:rFonts w:ascii="Arial" w:hAnsi="Arial" w:cs="Arial"/>
          <w:sz w:val="20"/>
          <w:szCs w:val="20"/>
          <w:lang w:val="en-US"/>
        </w:rPr>
        <w:t xml:space="preserve">to </w:t>
      </w:r>
      <w:r>
        <w:rPr>
          <w:rFonts w:ascii="Arial" w:hAnsi="Arial" w:cs="Arial"/>
          <w:sz w:val="20"/>
          <w:szCs w:val="20"/>
          <w:lang w:val="en-US"/>
        </w:rPr>
        <w:t>the well-known equation ‘</w:t>
      </w:r>
      <w:r w:rsidRPr="00095C2B">
        <w:rPr>
          <w:rFonts w:ascii="Arial" w:hAnsi="Arial" w:cs="Arial"/>
          <w:sz w:val="20"/>
          <w:szCs w:val="20"/>
          <w:lang w:val="en-US"/>
        </w:rPr>
        <w:t>Algorithms + Data Structures = Programs</w:t>
      </w:r>
      <w:r>
        <w:rPr>
          <w:rFonts w:ascii="Arial" w:hAnsi="Arial" w:cs="Arial"/>
          <w:sz w:val="20"/>
          <w:szCs w:val="20"/>
          <w:lang w:val="en-US"/>
        </w:rPr>
        <w:t>’.</w:t>
      </w:r>
    </w:p>
    <w:p w:rsidR="00C50F08" w:rsidRPr="00440BD9" w:rsidRDefault="00095C2B" w:rsidP="00176D32">
      <w:pPr>
        <w:pStyle w:val="Titre2"/>
        <w:jc w:val="both"/>
        <w:rPr>
          <w:lang w:val="en-US"/>
        </w:rPr>
      </w:pPr>
      <w:r w:rsidRPr="00440BD9">
        <w:rPr>
          <w:lang w:val="en-US"/>
        </w:rPr>
        <w:t xml:space="preserve">2.1 </w:t>
      </w:r>
      <w:r w:rsidR="00440BD9" w:rsidRPr="00440BD9">
        <w:rPr>
          <w:rFonts w:cs="Arial"/>
          <w:lang w:val="en-US"/>
        </w:rPr>
        <w:t>Algorithms</w:t>
      </w:r>
    </w:p>
    <w:p w:rsidR="00C50F08" w:rsidRDefault="006C5200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syntactic translations are in general </w:t>
      </w:r>
      <w:r w:rsidR="00E34899">
        <w:rPr>
          <w:rFonts w:ascii="Arial" w:hAnsi="Arial" w:cs="Arial"/>
          <w:sz w:val="20"/>
          <w:szCs w:val="20"/>
          <w:lang w:val="en-US"/>
        </w:rPr>
        <w:t xml:space="preserve">completely </w:t>
      </w:r>
      <w:r>
        <w:rPr>
          <w:rFonts w:ascii="Arial" w:hAnsi="Arial" w:cs="Arial"/>
          <w:sz w:val="20"/>
          <w:szCs w:val="20"/>
          <w:lang w:val="en-US"/>
        </w:rPr>
        <w:t>obvious</w:t>
      </w:r>
      <w:r w:rsidR="009A1C2C">
        <w:rPr>
          <w:rFonts w:ascii="Arial" w:hAnsi="Arial" w:cs="Arial"/>
          <w:sz w:val="20"/>
          <w:szCs w:val="20"/>
          <w:lang w:val="en-US"/>
        </w:rPr>
        <w:t xml:space="preserve"> (this is the very reason why the Unified concept makes sense)</w:t>
      </w:r>
      <w:r>
        <w:rPr>
          <w:rFonts w:ascii="Arial" w:hAnsi="Arial" w:cs="Arial"/>
          <w:sz w:val="20"/>
          <w:szCs w:val="20"/>
          <w:lang w:val="en-US"/>
        </w:rPr>
        <w:t>. Here is a standa</w:t>
      </w:r>
      <w:r w:rsidR="00E34899">
        <w:rPr>
          <w:rFonts w:ascii="Arial" w:hAnsi="Arial" w:cs="Arial"/>
          <w:sz w:val="20"/>
          <w:szCs w:val="20"/>
          <w:lang w:val="en-US"/>
        </w:rPr>
        <w:t xml:space="preserve">rd cyclic counter in </w:t>
      </w:r>
      <w:proofErr w:type="spellStart"/>
      <w:r w:rsidR="00E34899">
        <w:rPr>
          <w:rFonts w:ascii="Arial" w:hAnsi="Arial" w:cs="Arial"/>
          <w:sz w:val="20"/>
          <w:szCs w:val="20"/>
          <w:lang w:val="en-US"/>
        </w:rPr>
        <w:t>Scade</w:t>
      </w:r>
      <w:proofErr w:type="spellEnd"/>
    </w:p>
    <w:p w:rsidR="006C5200" w:rsidRDefault="00E34899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</w:t>
      </w:r>
      <w:r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 wp14:anchorId="3D39174A" wp14:editId="523F52A9">
            <wp:extent cx="4809600" cy="1800000"/>
            <wp:effectExtent l="0" t="0" r="0" b="0"/>
            <wp:docPr id="1" name="Image 1" descr="C:\Users\F074018\Documents\erts2016\scade_simple_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074018\Documents\erts2016\scade_simple_coun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200" w:rsidRDefault="00E34899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and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its translation</w:t>
      </w:r>
      <w:r w:rsidR="006C5200">
        <w:rPr>
          <w:rFonts w:ascii="Arial" w:hAnsi="Arial" w:cs="Arial"/>
          <w:sz w:val="20"/>
          <w:szCs w:val="20"/>
          <w:lang w:val="en-US"/>
        </w:rPr>
        <w:t xml:space="preserve"> in S</w:t>
      </w:r>
      <w:r>
        <w:rPr>
          <w:rFonts w:ascii="Arial" w:hAnsi="Arial" w:cs="Arial"/>
          <w:sz w:val="20"/>
          <w:szCs w:val="20"/>
          <w:lang w:val="en-US"/>
        </w:rPr>
        <w:t>imulink</w:t>
      </w:r>
      <w:r w:rsidR="006C5200">
        <w:rPr>
          <w:rFonts w:ascii="Arial" w:hAnsi="Arial" w:cs="Arial"/>
          <w:sz w:val="20"/>
          <w:szCs w:val="20"/>
          <w:lang w:val="en-US"/>
        </w:rPr>
        <w:t>:</w:t>
      </w:r>
    </w:p>
    <w:p w:rsidR="006C5200" w:rsidRDefault="00E34899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 wp14:anchorId="625309E4" wp14:editId="26AF4A45">
            <wp:extent cx="5029200" cy="1943100"/>
            <wp:effectExtent l="0" t="0" r="0" b="0"/>
            <wp:docPr id="3" name="Image 3" descr="C:\Users\F074018\Documents\erts2016\sk_simple_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074018\Documents\erts2016\sk_simple_coun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200" w:rsidRDefault="00212BF2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</w:t>
      </w:r>
      <w:r w:rsidR="002539C8">
        <w:rPr>
          <w:rFonts w:ascii="Arial" w:hAnsi="Arial" w:cs="Arial"/>
          <w:sz w:val="20"/>
          <w:szCs w:val="20"/>
          <w:lang w:val="en-US"/>
        </w:rPr>
        <w:t>not-completely</w:t>
      </w:r>
      <w:r w:rsidR="00E34899">
        <w:rPr>
          <w:rFonts w:ascii="Arial" w:hAnsi="Arial" w:cs="Arial"/>
          <w:sz w:val="20"/>
          <w:szCs w:val="20"/>
          <w:lang w:val="en-US"/>
        </w:rPr>
        <w:t>-obvious aspects are</w:t>
      </w:r>
      <w:r w:rsidR="006C5200">
        <w:rPr>
          <w:rFonts w:ascii="Arial" w:hAnsi="Arial" w:cs="Arial"/>
          <w:sz w:val="20"/>
          <w:szCs w:val="20"/>
          <w:lang w:val="en-US"/>
        </w:rPr>
        <w:t xml:space="preserve"> </w:t>
      </w:r>
      <w:r w:rsidR="00A42556">
        <w:rPr>
          <w:rFonts w:ascii="Arial" w:hAnsi="Arial" w:cs="Arial"/>
          <w:sz w:val="20"/>
          <w:szCs w:val="20"/>
          <w:lang w:val="en-US"/>
        </w:rPr>
        <w:t xml:space="preserve">with what </w:t>
      </w:r>
      <w:proofErr w:type="spellStart"/>
      <w:r w:rsidR="00A42556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="00A42556">
        <w:rPr>
          <w:rFonts w:ascii="Arial" w:hAnsi="Arial" w:cs="Arial"/>
          <w:sz w:val="20"/>
          <w:szCs w:val="20"/>
          <w:lang w:val="en-US"/>
        </w:rPr>
        <w:t xml:space="preserve"> calls ‘higher order patterns’, typically the conditional activation or the map: in </w:t>
      </w:r>
      <w:proofErr w:type="spellStart"/>
      <w:r w:rsidR="00A42556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="00A42556">
        <w:rPr>
          <w:rFonts w:ascii="Arial" w:hAnsi="Arial" w:cs="Arial"/>
          <w:sz w:val="20"/>
          <w:szCs w:val="20"/>
          <w:lang w:val="en-US"/>
        </w:rPr>
        <w:t xml:space="preserve"> they operate on a sub-block, whereas in Simulink they are in the </w:t>
      </w:r>
      <w:r w:rsidR="00B145D8">
        <w:rPr>
          <w:rFonts w:ascii="Arial" w:hAnsi="Arial" w:cs="Arial"/>
          <w:sz w:val="20"/>
          <w:szCs w:val="20"/>
          <w:lang w:val="en-US"/>
        </w:rPr>
        <w:t>sub-</w:t>
      </w:r>
      <w:r w:rsidR="00A42556">
        <w:rPr>
          <w:rFonts w:ascii="Arial" w:hAnsi="Arial" w:cs="Arial"/>
          <w:sz w:val="20"/>
          <w:szCs w:val="20"/>
          <w:lang w:val="en-US"/>
        </w:rPr>
        <w:t xml:space="preserve">block (they ‘qualify’ it). Following the MBD motto (and </w:t>
      </w:r>
      <w:r w:rsidR="00486DE6">
        <w:rPr>
          <w:rFonts w:ascii="Arial" w:hAnsi="Arial" w:cs="Arial"/>
          <w:sz w:val="20"/>
          <w:szCs w:val="20"/>
          <w:lang w:val="en-US"/>
        </w:rPr>
        <w:t xml:space="preserve">long </w:t>
      </w:r>
      <w:r w:rsidR="00A42556">
        <w:rPr>
          <w:rFonts w:ascii="Arial" w:hAnsi="Arial" w:cs="Arial"/>
          <w:sz w:val="20"/>
          <w:szCs w:val="20"/>
          <w:lang w:val="en-US"/>
        </w:rPr>
        <w:t>before</w:t>
      </w:r>
      <w:r w:rsidR="00486DE6">
        <w:rPr>
          <w:rFonts w:ascii="Arial" w:hAnsi="Arial" w:cs="Arial"/>
          <w:sz w:val="20"/>
          <w:szCs w:val="20"/>
          <w:lang w:val="en-US"/>
        </w:rPr>
        <w:t>,</w:t>
      </w:r>
      <w:r w:rsidR="00A42556">
        <w:rPr>
          <w:rFonts w:ascii="Arial" w:hAnsi="Arial" w:cs="Arial"/>
          <w:sz w:val="20"/>
          <w:szCs w:val="20"/>
          <w:lang w:val="en-US"/>
        </w:rPr>
        <w:t xml:space="preserve"> a </w:t>
      </w:r>
      <w:r w:rsidR="00486DE6">
        <w:rPr>
          <w:rFonts w:ascii="Arial" w:hAnsi="Arial" w:cs="Arial"/>
          <w:sz w:val="20"/>
          <w:szCs w:val="20"/>
          <w:lang w:val="en-US"/>
        </w:rPr>
        <w:t xml:space="preserve">famous French </w:t>
      </w:r>
      <w:r w:rsidR="00486DE6">
        <w:rPr>
          <w:rFonts w:ascii="Arial" w:hAnsi="Arial" w:cs="Arial"/>
          <w:sz w:val="20"/>
          <w:szCs w:val="20"/>
          <w:lang w:val="en-US"/>
        </w:rPr>
        <w:lastRenderedPageBreak/>
        <w:t>statesman</w:t>
      </w:r>
      <w:r w:rsidR="00A42556">
        <w:rPr>
          <w:rFonts w:ascii="Arial" w:hAnsi="Arial" w:cs="Arial"/>
          <w:sz w:val="20"/>
          <w:szCs w:val="20"/>
          <w:lang w:val="en-US"/>
        </w:rPr>
        <w:t xml:space="preserve">), a small drawing </w:t>
      </w:r>
      <w:r w:rsidR="00205BF4">
        <w:rPr>
          <w:rFonts w:ascii="Arial" w:hAnsi="Arial" w:cs="Arial"/>
          <w:sz w:val="20"/>
          <w:szCs w:val="20"/>
          <w:lang w:val="en-US"/>
        </w:rPr>
        <w:t>is better</w:t>
      </w:r>
      <w:r w:rsidR="00A42556">
        <w:rPr>
          <w:rFonts w:ascii="Arial" w:hAnsi="Arial" w:cs="Arial"/>
          <w:sz w:val="20"/>
          <w:szCs w:val="20"/>
          <w:lang w:val="en-US"/>
        </w:rPr>
        <w:t xml:space="preserve"> than a long</w:t>
      </w:r>
      <w:r w:rsidR="00205BF4">
        <w:rPr>
          <w:rFonts w:ascii="Arial" w:hAnsi="Arial" w:cs="Arial"/>
          <w:sz w:val="20"/>
          <w:szCs w:val="20"/>
          <w:lang w:val="en-US"/>
        </w:rPr>
        <w:t xml:space="preserve"> speech: h</w:t>
      </w:r>
      <w:r w:rsidR="00A42556">
        <w:rPr>
          <w:rFonts w:ascii="Arial" w:hAnsi="Arial" w:cs="Arial"/>
          <w:sz w:val="20"/>
          <w:szCs w:val="20"/>
          <w:lang w:val="en-US"/>
        </w:rPr>
        <w:t>ere is the same counter, but with a conditional addition</w:t>
      </w:r>
      <w:r w:rsidR="00486DE6">
        <w:rPr>
          <w:rFonts w:ascii="Arial" w:hAnsi="Arial" w:cs="Arial"/>
          <w:sz w:val="20"/>
          <w:szCs w:val="20"/>
          <w:lang w:val="en-US"/>
        </w:rPr>
        <w:t xml:space="preserve"> (to explicitly avoid overflow).</w:t>
      </w:r>
    </w:p>
    <w:p w:rsidR="006C5200" w:rsidRPr="00B126AF" w:rsidRDefault="00B126AF" w:rsidP="00176D3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</w:t>
      </w:r>
      <w:r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 wp14:anchorId="2DC0F5C2" wp14:editId="5EA0F242">
            <wp:extent cx="4781550" cy="1800225"/>
            <wp:effectExtent l="0" t="0" r="0" b="9525"/>
            <wp:docPr id="7" name="Image 7" descr="C:\Users\F074018\Documents\erts2016\scade_robust_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074018\Documents\erts2016\scade_robust_count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A04" w:rsidRDefault="00694A04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strange block with a downwards arrow means ‘either activate the sub-block </w:t>
      </w:r>
      <w:r w:rsidR="00B126AF">
        <w:rPr>
          <w:rFonts w:ascii="Arial" w:hAnsi="Arial" w:cs="Arial"/>
          <w:sz w:val="20"/>
          <w:szCs w:val="20"/>
          <w:lang w:val="en-US"/>
        </w:rPr>
        <w:t>‘</w:t>
      </w:r>
      <w:r>
        <w:rPr>
          <w:rFonts w:ascii="Arial" w:hAnsi="Arial" w:cs="Arial"/>
          <w:sz w:val="20"/>
          <w:szCs w:val="20"/>
          <w:lang w:val="en-US"/>
        </w:rPr>
        <w:t>+</w:t>
      </w:r>
      <w:r w:rsidR="00B126AF">
        <w:rPr>
          <w:rFonts w:ascii="Arial" w:hAnsi="Arial" w:cs="Arial"/>
          <w:sz w:val="20"/>
          <w:szCs w:val="20"/>
          <w:lang w:val="en-US"/>
        </w:rPr>
        <w:t>’</w:t>
      </w:r>
      <w:r>
        <w:rPr>
          <w:rFonts w:ascii="Arial" w:hAnsi="Arial" w:cs="Arial"/>
          <w:sz w:val="20"/>
          <w:szCs w:val="20"/>
          <w:lang w:val="en-US"/>
        </w:rPr>
        <w:t xml:space="preserve">, or return -36’. The </w:t>
      </w:r>
      <w:r w:rsidR="00212BF2">
        <w:rPr>
          <w:rFonts w:ascii="Arial" w:hAnsi="Arial" w:cs="Arial"/>
          <w:sz w:val="20"/>
          <w:szCs w:val="20"/>
          <w:lang w:val="en-US"/>
        </w:rPr>
        <w:t xml:space="preserve">default </w:t>
      </w:r>
      <w:r>
        <w:rPr>
          <w:rFonts w:ascii="Arial" w:hAnsi="Arial" w:cs="Arial"/>
          <w:sz w:val="20"/>
          <w:szCs w:val="20"/>
          <w:lang w:val="en-US"/>
        </w:rPr>
        <w:t xml:space="preserve">value </w:t>
      </w:r>
      <w:r w:rsidR="00212BF2">
        <w:rPr>
          <w:rFonts w:ascii="Arial" w:hAnsi="Arial" w:cs="Arial"/>
          <w:sz w:val="20"/>
          <w:szCs w:val="20"/>
          <w:lang w:val="en-US"/>
        </w:rPr>
        <w:t xml:space="preserve">-36 </w:t>
      </w:r>
      <w:r>
        <w:rPr>
          <w:rFonts w:ascii="Arial" w:hAnsi="Arial" w:cs="Arial"/>
          <w:sz w:val="20"/>
          <w:szCs w:val="20"/>
          <w:lang w:val="en-US"/>
        </w:rPr>
        <w:t xml:space="preserve">is part of the </w:t>
      </w:r>
      <w:r w:rsidR="00212BF2">
        <w:rPr>
          <w:rFonts w:ascii="Arial" w:hAnsi="Arial" w:cs="Arial"/>
          <w:sz w:val="20"/>
          <w:szCs w:val="20"/>
          <w:lang w:val="en-US"/>
        </w:rPr>
        <w:t>top-level</w:t>
      </w:r>
      <w:r>
        <w:rPr>
          <w:rFonts w:ascii="Arial" w:hAnsi="Arial" w:cs="Arial"/>
          <w:sz w:val="20"/>
          <w:szCs w:val="20"/>
          <w:lang w:val="en-US"/>
        </w:rPr>
        <w:t xml:space="preserve"> block and not of the sub-block.</w:t>
      </w:r>
      <w:r w:rsidR="005A2A7C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The sub-block is the standard </w:t>
      </w:r>
      <w:r w:rsidR="00B126AF">
        <w:rPr>
          <w:rFonts w:ascii="Arial" w:hAnsi="Arial" w:cs="Arial"/>
          <w:sz w:val="20"/>
          <w:szCs w:val="20"/>
          <w:lang w:val="en-US"/>
        </w:rPr>
        <w:t>‘</w:t>
      </w:r>
      <w:r>
        <w:rPr>
          <w:rFonts w:ascii="Arial" w:hAnsi="Arial" w:cs="Arial"/>
          <w:sz w:val="20"/>
          <w:szCs w:val="20"/>
          <w:lang w:val="en-US"/>
        </w:rPr>
        <w:t>+</w:t>
      </w:r>
      <w:r w:rsidR="00B126AF">
        <w:rPr>
          <w:rFonts w:ascii="Arial" w:hAnsi="Arial" w:cs="Arial"/>
          <w:sz w:val="20"/>
          <w:szCs w:val="20"/>
          <w:lang w:val="en-US"/>
        </w:rPr>
        <w:t>’</w:t>
      </w:r>
      <w:r>
        <w:rPr>
          <w:rFonts w:ascii="Arial" w:hAnsi="Arial" w:cs="Arial"/>
          <w:sz w:val="20"/>
          <w:szCs w:val="20"/>
          <w:lang w:val="en-US"/>
        </w:rPr>
        <w:t>, which doesn’t care about conditional activation or default result.</w:t>
      </w:r>
    </w:p>
    <w:p w:rsidR="006C5200" w:rsidRDefault="00486DE6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Simulink translation </w:t>
      </w:r>
      <w:r w:rsidR="00694A04">
        <w:rPr>
          <w:rFonts w:ascii="Arial" w:hAnsi="Arial" w:cs="Arial"/>
          <w:sz w:val="20"/>
          <w:szCs w:val="20"/>
          <w:lang w:val="en-US"/>
        </w:rPr>
        <w:t>looks identical, but in fact it is not</w:t>
      </w:r>
      <w:r w:rsidR="00212BF2">
        <w:rPr>
          <w:rFonts w:ascii="Arial" w:hAnsi="Arial" w:cs="Arial"/>
          <w:sz w:val="20"/>
          <w:szCs w:val="20"/>
          <w:lang w:val="en-US"/>
        </w:rPr>
        <w:t>:</w:t>
      </w:r>
    </w:p>
    <w:p w:rsidR="006C5200" w:rsidRDefault="00B126AF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 wp14:anchorId="5F7AC58F" wp14:editId="03F9FB42">
            <wp:extent cx="5067300" cy="1905000"/>
            <wp:effectExtent l="0" t="0" r="0" b="0"/>
            <wp:docPr id="5" name="Image 5" descr="C:\Users\F074018\Documents\erts2016\sk_robust_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074018\Documents\erts2016\sk_robust_coun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200" w:rsidRDefault="00694A04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sub-block </w:t>
      </w:r>
      <w:r w:rsidR="00212BF2">
        <w:rPr>
          <w:rFonts w:ascii="Arial" w:hAnsi="Arial" w:cs="Arial"/>
          <w:sz w:val="20"/>
          <w:szCs w:val="20"/>
          <w:lang w:val="en-US"/>
        </w:rPr>
        <w:t>‘</w:t>
      </w:r>
      <w:r w:rsidR="00B126AF">
        <w:rPr>
          <w:rFonts w:ascii="Arial" w:hAnsi="Arial" w:cs="Arial"/>
          <w:sz w:val="20"/>
          <w:szCs w:val="20"/>
          <w:lang w:val="en-US"/>
        </w:rPr>
        <w:t>_enabled__</w:t>
      </w:r>
      <w:proofErr w:type="spellStart"/>
      <w:r w:rsidR="00B126AF">
        <w:rPr>
          <w:rFonts w:ascii="Arial" w:hAnsi="Arial" w:cs="Arial"/>
          <w:sz w:val="20"/>
          <w:szCs w:val="20"/>
          <w:lang w:val="en-US"/>
        </w:rPr>
        <w:t>builtin_</w:t>
      </w:r>
      <w:r w:rsidR="00212BF2">
        <w:rPr>
          <w:rFonts w:ascii="Arial" w:hAnsi="Arial" w:cs="Arial"/>
          <w:sz w:val="20"/>
          <w:szCs w:val="20"/>
          <w:lang w:val="en-US"/>
        </w:rPr>
        <w:t>Sum</w:t>
      </w:r>
      <w:proofErr w:type="spellEnd"/>
      <w:r w:rsidR="00212BF2">
        <w:rPr>
          <w:rFonts w:ascii="Arial" w:hAnsi="Arial" w:cs="Arial"/>
          <w:sz w:val="20"/>
          <w:szCs w:val="20"/>
          <w:lang w:val="en-US"/>
        </w:rPr>
        <w:t xml:space="preserve">’ </w:t>
      </w:r>
      <w:r w:rsidR="00425557">
        <w:rPr>
          <w:rFonts w:ascii="Arial" w:hAnsi="Arial" w:cs="Arial"/>
          <w:sz w:val="20"/>
          <w:szCs w:val="20"/>
          <w:lang w:val="en-US"/>
        </w:rPr>
        <w:t xml:space="preserve">is not the standard ‘+’: it </w:t>
      </w:r>
      <w:r w:rsidR="00212BF2">
        <w:rPr>
          <w:rFonts w:ascii="Arial" w:hAnsi="Arial" w:cs="Arial"/>
          <w:sz w:val="20"/>
          <w:szCs w:val="20"/>
          <w:lang w:val="en-US"/>
        </w:rPr>
        <w:t xml:space="preserve">contains </w:t>
      </w:r>
      <w:r w:rsidR="00425557">
        <w:rPr>
          <w:rFonts w:ascii="Arial" w:hAnsi="Arial" w:cs="Arial"/>
          <w:sz w:val="20"/>
          <w:szCs w:val="20"/>
          <w:lang w:val="en-US"/>
        </w:rPr>
        <w:t>an</w:t>
      </w:r>
      <w:r w:rsidR="00212BF2">
        <w:rPr>
          <w:rFonts w:ascii="Arial" w:hAnsi="Arial" w:cs="Arial"/>
          <w:sz w:val="20"/>
          <w:szCs w:val="20"/>
          <w:lang w:val="en-US"/>
        </w:rPr>
        <w:t xml:space="preserve"> </w:t>
      </w:r>
      <w:r w:rsidR="00425557">
        <w:rPr>
          <w:rFonts w:ascii="Arial" w:hAnsi="Arial" w:cs="Arial"/>
          <w:sz w:val="20"/>
          <w:szCs w:val="20"/>
          <w:lang w:val="en-US"/>
        </w:rPr>
        <w:t xml:space="preserve">‘Enable Port’ block and the </w:t>
      </w:r>
      <w:r w:rsidR="00212BF2">
        <w:rPr>
          <w:rFonts w:ascii="Arial" w:hAnsi="Arial" w:cs="Arial"/>
          <w:sz w:val="20"/>
          <w:szCs w:val="20"/>
          <w:lang w:val="en-US"/>
        </w:rPr>
        <w:t>default value -36 as a parameter of the output port ‘</w:t>
      </w:r>
      <w:r w:rsidR="00425557">
        <w:rPr>
          <w:rFonts w:ascii="Arial" w:hAnsi="Arial" w:cs="Arial"/>
          <w:sz w:val="20"/>
          <w:szCs w:val="20"/>
          <w:lang w:val="en-US"/>
        </w:rPr>
        <w:t>z’</w:t>
      </w:r>
      <w:r w:rsidR="00212BF2">
        <w:rPr>
          <w:rFonts w:ascii="Arial" w:hAnsi="Arial" w:cs="Arial"/>
          <w:sz w:val="20"/>
          <w:szCs w:val="20"/>
          <w:lang w:val="en-US"/>
        </w:rPr>
        <w:t>:</w:t>
      </w:r>
    </w:p>
    <w:p w:rsidR="006C5200" w:rsidRDefault="00B126AF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 wp14:anchorId="2828D391" wp14:editId="41492B2E">
            <wp:extent cx="3543300" cy="1400175"/>
            <wp:effectExtent l="0" t="0" r="0" b="9525"/>
            <wp:docPr id="6" name="Image 6" descr="C:\Users\F074018\Documents\erts2016\sk_robust_counter_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074018\Documents\erts2016\sk_robust_counter_s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200" w:rsidRDefault="00B126AF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translation can be improved by using the ‘block parameters’ mechanism of Simulink: this way, the ‘-36’ will appear in the </w:t>
      </w:r>
      <w:r w:rsidR="00DD0115">
        <w:rPr>
          <w:rFonts w:ascii="Arial" w:hAnsi="Arial" w:cs="Arial"/>
          <w:sz w:val="20"/>
          <w:szCs w:val="20"/>
          <w:lang w:val="en-US"/>
        </w:rPr>
        <w:t>top-level</w:t>
      </w:r>
      <w:r>
        <w:rPr>
          <w:rFonts w:ascii="Arial" w:hAnsi="Arial" w:cs="Arial"/>
          <w:sz w:val="20"/>
          <w:szCs w:val="20"/>
          <w:lang w:val="en-US"/>
        </w:rPr>
        <w:t xml:space="preserve"> block, but </w:t>
      </w:r>
      <w:r w:rsidR="00DD0115">
        <w:rPr>
          <w:rFonts w:ascii="Arial" w:hAnsi="Arial" w:cs="Arial"/>
          <w:sz w:val="20"/>
          <w:szCs w:val="20"/>
          <w:lang w:val="en-US"/>
        </w:rPr>
        <w:t xml:space="preserve">there still will be a supplementary hierarchical level compared to </w:t>
      </w:r>
      <w:proofErr w:type="spellStart"/>
      <w:r w:rsidR="00DD0115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="00DD0115">
        <w:rPr>
          <w:rFonts w:ascii="Arial" w:hAnsi="Arial" w:cs="Arial"/>
          <w:sz w:val="20"/>
          <w:szCs w:val="20"/>
          <w:lang w:val="en-US"/>
        </w:rPr>
        <w:t>. T</w:t>
      </w:r>
      <w:r w:rsidR="00212BF2">
        <w:rPr>
          <w:rFonts w:ascii="Arial" w:hAnsi="Arial" w:cs="Arial"/>
          <w:sz w:val="20"/>
          <w:szCs w:val="20"/>
          <w:lang w:val="en-US"/>
        </w:rPr>
        <w:t xml:space="preserve">he translation is syntactical (and reversible), but the structure is </w:t>
      </w:r>
      <w:r w:rsidR="00DD0115">
        <w:rPr>
          <w:rFonts w:ascii="Arial" w:hAnsi="Arial" w:cs="Arial"/>
          <w:sz w:val="20"/>
          <w:szCs w:val="20"/>
          <w:lang w:val="en-US"/>
        </w:rPr>
        <w:t>slightly changed.</w:t>
      </w:r>
    </w:p>
    <w:p w:rsidR="00C50F08" w:rsidRPr="00CC1DC8" w:rsidRDefault="00095C2B" w:rsidP="00176D32">
      <w:pPr>
        <w:pStyle w:val="Titre2"/>
        <w:jc w:val="both"/>
        <w:rPr>
          <w:lang w:val="en-US"/>
        </w:rPr>
      </w:pPr>
      <w:r w:rsidRPr="00CC1DC8">
        <w:rPr>
          <w:lang w:val="en-US"/>
        </w:rPr>
        <w:t xml:space="preserve">2.2 </w:t>
      </w:r>
      <w:r w:rsidR="00440BD9" w:rsidRPr="00CC1DC8">
        <w:rPr>
          <w:lang w:val="en-US"/>
        </w:rPr>
        <w:t>Data structure</w:t>
      </w:r>
      <w:r w:rsidRPr="00CC1DC8">
        <w:rPr>
          <w:lang w:val="en-US"/>
        </w:rPr>
        <w:t>s</w:t>
      </w:r>
    </w:p>
    <w:p w:rsidR="006432A2" w:rsidRDefault="0050671E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50671E">
        <w:rPr>
          <w:rFonts w:ascii="Arial" w:hAnsi="Arial" w:cs="Arial"/>
          <w:sz w:val="20"/>
          <w:szCs w:val="20"/>
          <w:lang w:val="en-US"/>
        </w:rPr>
        <w:t xml:space="preserve">The </w:t>
      </w:r>
      <w:r w:rsidR="006D79CD">
        <w:rPr>
          <w:rFonts w:ascii="Arial" w:hAnsi="Arial" w:cs="Arial"/>
          <w:sz w:val="20"/>
          <w:szCs w:val="20"/>
          <w:lang w:val="en-US"/>
        </w:rPr>
        <w:t>only</w:t>
      </w:r>
      <w:r w:rsidRPr="0050671E">
        <w:rPr>
          <w:rFonts w:ascii="Arial" w:hAnsi="Arial" w:cs="Arial"/>
          <w:sz w:val="20"/>
          <w:szCs w:val="20"/>
          <w:lang w:val="en-US"/>
        </w:rPr>
        <w:t xml:space="preserve"> </w:t>
      </w:r>
      <w:r w:rsidR="00D87530">
        <w:rPr>
          <w:rFonts w:ascii="Arial" w:hAnsi="Arial" w:cs="Arial"/>
          <w:sz w:val="20"/>
          <w:szCs w:val="20"/>
          <w:lang w:val="en-US"/>
        </w:rPr>
        <w:t>subtlety</w:t>
      </w:r>
      <w:r w:rsidRPr="0050671E">
        <w:rPr>
          <w:rFonts w:ascii="Arial" w:hAnsi="Arial" w:cs="Arial"/>
          <w:sz w:val="20"/>
          <w:szCs w:val="20"/>
          <w:lang w:val="en-US"/>
        </w:rPr>
        <w:t xml:space="preserve"> </w:t>
      </w:r>
      <w:r w:rsidR="006D79CD">
        <w:rPr>
          <w:rFonts w:ascii="Arial" w:hAnsi="Arial" w:cs="Arial"/>
          <w:sz w:val="20"/>
          <w:szCs w:val="20"/>
          <w:lang w:val="en-US"/>
        </w:rPr>
        <w:t>is the definition of</w:t>
      </w:r>
      <w:r w:rsidR="006432A2">
        <w:rPr>
          <w:rFonts w:ascii="Arial" w:hAnsi="Arial" w:cs="Arial"/>
          <w:sz w:val="20"/>
          <w:szCs w:val="20"/>
          <w:lang w:val="en-US"/>
        </w:rPr>
        <w:t xml:space="preserve"> vectors and arrays.</w:t>
      </w:r>
    </w:p>
    <w:p w:rsidR="006C5200" w:rsidRDefault="006432A2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On </w:t>
      </w:r>
      <w:r w:rsidR="00487A15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 xml:space="preserve">one hand,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>
        <w:rPr>
          <w:rFonts w:ascii="Arial" w:hAnsi="Arial" w:cs="Arial"/>
          <w:sz w:val="20"/>
          <w:szCs w:val="20"/>
          <w:lang w:val="en-US"/>
        </w:rPr>
        <w:t>, like C or Ada,</w:t>
      </w:r>
      <w:r w:rsidR="0050671E">
        <w:rPr>
          <w:rFonts w:ascii="Arial" w:hAnsi="Arial" w:cs="Arial"/>
          <w:sz w:val="20"/>
          <w:szCs w:val="20"/>
          <w:lang w:val="en-US"/>
        </w:rPr>
        <w:t xml:space="preserve"> is completely rigorous about that:</w:t>
      </w:r>
    </w:p>
    <w:p w:rsidR="0050671E" w:rsidRDefault="0050671E" w:rsidP="00176D32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a scalar is not a vector of dimension 1,</w:t>
      </w:r>
    </w:p>
    <w:p w:rsidR="0050671E" w:rsidRDefault="00425557" w:rsidP="00176D32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matrix is a vector of vectors,</w:t>
      </w:r>
    </w:p>
    <w:p w:rsidR="00425557" w:rsidRDefault="00425557" w:rsidP="00176D32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there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is a unique ‘vector constructor’, which construct vector from scalars, matrices from vectors, etc… (same sim</w:t>
      </w:r>
      <w:r w:rsidR="00C65971">
        <w:rPr>
          <w:rFonts w:ascii="Arial" w:hAnsi="Arial" w:cs="Arial"/>
          <w:sz w:val="20"/>
          <w:szCs w:val="20"/>
          <w:lang w:val="en-US"/>
        </w:rPr>
        <w:t>plicity for ‘vector projector’),</w:t>
      </w:r>
    </w:p>
    <w:p w:rsidR="00C65971" w:rsidRDefault="00C65971" w:rsidP="00176D32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the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dimension of a vector is explicitly declared, and</w:t>
      </w:r>
      <w:r w:rsidR="008223EE">
        <w:rPr>
          <w:rFonts w:ascii="Arial" w:hAnsi="Arial" w:cs="Arial"/>
          <w:sz w:val="20"/>
          <w:szCs w:val="20"/>
          <w:lang w:val="en-US"/>
        </w:rPr>
        <w:t xml:space="preserve"> to permit </w:t>
      </w:r>
      <w:r>
        <w:rPr>
          <w:rFonts w:ascii="Arial" w:hAnsi="Arial" w:cs="Arial"/>
          <w:sz w:val="20"/>
          <w:szCs w:val="20"/>
          <w:lang w:val="en-US"/>
        </w:rPr>
        <w:t>generic algori</w:t>
      </w:r>
      <w:r w:rsidR="006432A2">
        <w:rPr>
          <w:rFonts w:ascii="Arial" w:hAnsi="Arial" w:cs="Arial"/>
          <w:sz w:val="20"/>
          <w:szCs w:val="20"/>
          <w:lang w:val="en-US"/>
        </w:rPr>
        <w:t>thms (dot</w:t>
      </w:r>
      <w:r>
        <w:rPr>
          <w:rFonts w:ascii="Arial" w:hAnsi="Arial" w:cs="Arial"/>
          <w:sz w:val="20"/>
          <w:szCs w:val="20"/>
          <w:lang w:val="en-US"/>
        </w:rPr>
        <w:t xml:space="preserve"> product for example</w:t>
      </w:r>
      <w:r w:rsidR="006432A2">
        <w:rPr>
          <w:rFonts w:ascii="Arial" w:hAnsi="Arial" w:cs="Arial"/>
          <w:sz w:val="20"/>
          <w:szCs w:val="20"/>
          <w:lang w:val="en-US"/>
        </w:rPr>
        <w:t>, for any dimension</w:t>
      </w:r>
      <w:r w:rsidR="008223EE">
        <w:rPr>
          <w:rFonts w:ascii="Arial" w:hAnsi="Arial" w:cs="Arial"/>
          <w:sz w:val="20"/>
          <w:szCs w:val="20"/>
          <w:lang w:val="en-US"/>
        </w:rPr>
        <w:t xml:space="preserve">), </w:t>
      </w:r>
      <w:r>
        <w:rPr>
          <w:rFonts w:ascii="Arial" w:hAnsi="Arial" w:cs="Arial"/>
          <w:sz w:val="20"/>
          <w:szCs w:val="20"/>
          <w:lang w:val="en-US"/>
        </w:rPr>
        <w:t>symbolic</w:t>
      </w:r>
      <w:r w:rsidR="008223EE">
        <w:rPr>
          <w:rFonts w:ascii="Arial" w:hAnsi="Arial" w:cs="Arial"/>
          <w:sz w:val="20"/>
          <w:szCs w:val="20"/>
          <w:lang w:val="en-US"/>
        </w:rPr>
        <w:t xml:space="preserve"> dimensional parameters </w:t>
      </w:r>
      <w:r w:rsidR="006432A2">
        <w:rPr>
          <w:rFonts w:ascii="Arial" w:hAnsi="Arial" w:cs="Arial"/>
          <w:sz w:val="20"/>
          <w:szCs w:val="20"/>
          <w:lang w:val="en-US"/>
        </w:rPr>
        <w:t>‘M’, ’N’, etc. can be used, with a subset of arithmetic. For example,</w:t>
      </w:r>
      <w:r w:rsidR="00BB24C7">
        <w:rPr>
          <w:rFonts w:ascii="Arial" w:hAnsi="Arial" w:cs="Arial"/>
          <w:sz w:val="20"/>
          <w:szCs w:val="20"/>
          <w:lang w:val="en-US"/>
        </w:rPr>
        <w:t xml:space="preserve"> </w:t>
      </w:r>
      <w:r w:rsidR="006432A2">
        <w:rPr>
          <w:rFonts w:ascii="Arial" w:hAnsi="Arial" w:cs="Arial"/>
          <w:sz w:val="20"/>
          <w:szCs w:val="20"/>
          <w:lang w:val="en-US"/>
        </w:rPr>
        <w:t>the concatenation of two vectors of size ‘M’ and ‘N’ is a vector of size ‘M+N’.</w:t>
      </w:r>
    </w:p>
    <w:p w:rsidR="00EC06AB" w:rsidRDefault="006432A2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On the other hand, Simulink, l</w:t>
      </w:r>
      <w:r w:rsidR="00425557">
        <w:rPr>
          <w:rFonts w:ascii="Arial" w:hAnsi="Arial" w:cs="Arial"/>
          <w:sz w:val="20"/>
          <w:szCs w:val="20"/>
          <w:lang w:val="en-US"/>
        </w:rPr>
        <w:t xml:space="preserve">ike </w:t>
      </w:r>
      <w:proofErr w:type="spellStart"/>
      <w:r w:rsidR="00425557">
        <w:rPr>
          <w:rFonts w:ascii="Arial" w:hAnsi="Arial" w:cs="Arial"/>
          <w:sz w:val="20"/>
          <w:szCs w:val="20"/>
          <w:lang w:val="en-US"/>
        </w:rPr>
        <w:t>Matlab</w:t>
      </w:r>
      <w:proofErr w:type="spellEnd"/>
      <w:r w:rsidR="00425557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tries to be user-friendly</w:t>
      </w:r>
      <w:r w:rsidR="00425557">
        <w:rPr>
          <w:rFonts w:ascii="Arial" w:hAnsi="Arial" w:cs="Arial"/>
          <w:sz w:val="20"/>
          <w:szCs w:val="20"/>
          <w:lang w:val="en-US"/>
        </w:rPr>
        <w:t>, but</w:t>
      </w:r>
      <w:r w:rsidR="008223EE">
        <w:rPr>
          <w:rFonts w:ascii="Arial" w:hAnsi="Arial" w:cs="Arial"/>
          <w:sz w:val="20"/>
          <w:szCs w:val="20"/>
          <w:lang w:val="en-US"/>
        </w:rPr>
        <w:t xml:space="preserve"> to make things more </w:t>
      </w:r>
      <w:r>
        <w:rPr>
          <w:rFonts w:ascii="Arial" w:hAnsi="Arial" w:cs="Arial"/>
          <w:sz w:val="20"/>
          <w:szCs w:val="20"/>
          <w:lang w:val="en-US"/>
        </w:rPr>
        <w:t>‘</w:t>
      </w:r>
      <w:r w:rsidR="008223EE">
        <w:rPr>
          <w:rFonts w:ascii="Arial" w:hAnsi="Arial" w:cs="Arial"/>
          <w:sz w:val="20"/>
          <w:szCs w:val="20"/>
          <w:lang w:val="en-US"/>
        </w:rPr>
        <w:t>interesting</w:t>
      </w:r>
      <w:r>
        <w:rPr>
          <w:rFonts w:ascii="Arial" w:hAnsi="Arial" w:cs="Arial"/>
          <w:sz w:val="20"/>
          <w:szCs w:val="20"/>
          <w:lang w:val="en-US"/>
        </w:rPr>
        <w:t>’, it is not user-friendly</w:t>
      </w:r>
      <w:r w:rsidR="00C279BC">
        <w:rPr>
          <w:rFonts w:ascii="Arial" w:hAnsi="Arial" w:cs="Arial"/>
          <w:sz w:val="20"/>
          <w:szCs w:val="20"/>
          <w:lang w:val="en-US"/>
        </w:rPr>
        <w:t xml:space="preserve"> in </w:t>
      </w:r>
      <w:r w:rsidR="00BB24C7">
        <w:rPr>
          <w:rFonts w:ascii="Arial" w:hAnsi="Arial" w:cs="Arial"/>
          <w:sz w:val="20"/>
          <w:szCs w:val="20"/>
          <w:lang w:val="en-US"/>
        </w:rPr>
        <w:t xml:space="preserve">exactly </w:t>
      </w:r>
      <w:r w:rsidR="00C279BC">
        <w:rPr>
          <w:rFonts w:ascii="Arial" w:hAnsi="Arial" w:cs="Arial"/>
          <w:sz w:val="20"/>
          <w:szCs w:val="20"/>
          <w:lang w:val="en-US"/>
        </w:rPr>
        <w:t xml:space="preserve">the same way that </w:t>
      </w:r>
      <w:proofErr w:type="spellStart"/>
      <w:r w:rsidR="00C279BC">
        <w:rPr>
          <w:rFonts w:ascii="Arial" w:hAnsi="Arial" w:cs="Arial"/>
          <w:sz w:val="20"/>
          <w:szCs w:val="20"/>
          <w:lang w:val="en-US"/>
        </w:rPr>
        <w:t>Matlab</w:t>
      </w:r>
      <w:proofErr w:type="spellEnd"/>
      <w:r w:rsidR="00C279BC">
        <w:rPr>
          <w:rFonts w:ascii="Arial" w:hAnsi="Arial" w:cs="Arial"/>
          <w:sz w:val="20"/>
          <w:szCs w:val="20"/>
          <w:lang w:val="en-US"/>
        </w:rPr>
        <w:t xml:space="preserve"> is:</w:t>
      </w:r>
    </w:p>
    <w:p w:rsidR="00C279BC" w:rsidRDefault="00C279BC" w:rsidP="00176D32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 scalar is a vector of dimension 1 (in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Matlab</w:t>
      </w:r>
      <w:proofErr w:type="spellEnd"/>
      <w:r>
        <w:rPr>
          <w:rFonts w:ascii="Arial" w:hAnsi="Arial" w:cs="Arial"/>
          <w:sz w:val="20"/>
          <w:szCs w:val="20"/>
          <w:lang w:val="en-US"/>
        </w:rPr>
        <w:t>, it is a 1*1 matrix because vectors don’t exist</w:t>
      </w:r>
      <w:r w:rsidR="00A87D65">
        <w:rPr>
          <w:rFonts w:ascii="Arial" w:hAnsi="Arial" w:cs="Arial"/>
          <w:sz w:val="20"/>
          <w:szCs w:val="20"/>
          <w:lang w:val="en-US"/>
        </w:rPr>
        <w:t xml:space="preserve"> [row and column matrices do the job]</w:t>
      </w:r>
      <w:r w:rsidR="008223EE">
        <w:rPr>
          <w:rFonts w:ascii="Arial" w:hAnsi="Arial" w:cs="Arial"/>
          <w:sz w:val="20"/>
          <w:szCs w:val="20"/>
          <w:lang w:val="en-US"/>
        </w:rPr>
        <w:t>), and is often equivalent to</w:t>
      </w:r>
      <w:r>
        <w:rPr>
          <w:rFonts w:ascii="Arial" w:hAnsi="Arial" w:cs="Arial"/>
          <w:sz w:val="20"/>
          <w:szCs w:val="20"/>
          <w:lang w:val="en-US"/>
        </w:rPr>
        <w:t xml:space="preserve"> a 1*1 matrix,</w:t>
      </w:r>
    </w:p>
    <w:p w:rsidR="00C279BC" w:rsidRDefault="00C279BC" w:rsidP="00176D32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ma</w:t>
      </w:r>
      <w:r w:rsidR="00425557">
        <w:rPr>
          <w:rFonts w:ascii="Arial" w:hAnsi="Arial" w:cs="Arial"/>
          <w:sz w:val="20"/>
          <w:szCs w:val="20"/>
          <w:lang w:val="en-US"/>
        </w:rPr>
        <w:t>trix is not a vector of vectors,</w:t>
      </w:r>
    </w:p>
    <w:p w:rsidR="00425557" w:rsidRDefault="00D87530" w:rsidP="00176D32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you cannot use exactly the same built</w:t>
      </w:r>
      <w:r w:rsidR="00F768C8">
        <w:rPr>
          <w:rFonts w:ascii="Arial" w:hAnsi="Arial" w:cs="Arial"/>
          <w:sz w:val="20"/>
          <w:szCs w:val="20"/>
          <w:lang w:val="en-US"/>
        </w:rPr>
        <w:t xml:space="preserve">-in </w:t>
      </w:r>
      <w:r>
        <w:rPr>
          <w:rFonts w:ascii="Arial" w:hAnsi="Arial" w:cs="Arial"/>
          <w:sz w:val="20"/>
          <w:szCs w:val="20"/>
          <w:lang w:val="en-US"/>
        </w:rPr>
        <w:t>blocks (or the same configuration of …)  to constru</w:t>
      </w:r>
      <w:r w:rsidR="008223EE">
        <w:rPr>
          <w:rFonts w:ascii="Arial" w:hAnsi="Arial" w:cs="Arial"/>
          <w:sz w:val="20"/>
          <w:szCs w:val="20"/>
          <w:lang w:val="en-US"/>
        </w:rPr>
        <w:t>ct/project vectors and matrices,</w:t>
      </w:r>
    </w:p>
    <w:p w:rsidR="008223EE" w:rsidRDefault="008223EE" w:rsidP="00176D32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the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dimension of a vector or a matrix need not to be explicitly declared (even if it has to be statically known for code generation purposes).</w:t>
      </w:r>
    </w:p>
    <w:p w:rsidR="00D87530" w:rsidRDefault="00D87530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</w:t>
      </w:r>
      <w:r w:rsidR="008223EE">
        <w:rPr>
          <w:rFonts w:ascii="Arial" w:hAnsi="Arial" w:cs="Arial"/>
          <w:sz w:val="20"/>
          <w:szCs w:val="20"/>
          <w:lang w:val="en-US"/>
        </w:rPr>
        <w:t xml:space="preserve">first </w:t>
      </w:r>
      <w:r>
        <w:rPr>
          <w:rFonts w:ascii="Arial" w:hAnsi="Arial" w:cs="Arial"/>
          <w:sz w:val="20"/>
          <w:szCs w:val="20"/>
          <w:lang w:val="en-US"/>
        </w:rPr>
        <w:t xml:space="preserve">consequence is that the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Pr="00D87530">
        <w:rPr>
          <w:rFonts w:ascii="Arial" w:hAnsi="Arial" w:cs="Arial"/>
          <w:sz w:val="20"/>
          <w:szCs w:val="20"/>
          <w:lang w:val="en-US"/>
        </w:rPr>
        <w:sym w:font="Wingdings" w:char="F0E0"/>
      </w:r>
      <w:r>
        <w:rPr>
          <w:rFonts w:ascii="Arial" w:hAnsi="Arial" w:cs="Arial"/>
          <w:sz w:val="20"/>
          <w:szCs w:val="20"/>
          <w:lang w:val="en-US"/>
        </w:rPr>
        <w:t xml:space="preserve">Simulink </w:t>
      </w:r>
      <w:r w:rsidR="00227B3B">
        <w:rPr>
          <w:rFonts w:ascii="Arial" w:hAnsi="Arial" w:cs="Arial"/>
          <w:sz w:val="20"/>
          <w:szCs w:val="20"/>
          <w:lang w:val="en-US"/>
        </w:rPr>
        <w:t xml:space="preserve">translation </w:t>
      </w:r>
      <w:r>
        <w:rPr>
          <w:rFonts w:ascii="Arial" w:hAnsi="Arial" w:cs="Arial"/>
          <w:sz w:val="20"/>
          <w:szCs w:val="20"/>
          <w:lang w:val="en-US"/>
        </w:rPr>
        <w:t xml:space="preserve">is sometimes dimensionality-dependent, but hopefully this information is contained in the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diagrams: the </w:t>
      </w:r>
      <w:r w:rsidR="008223EE">
        <w:rPr>
          <w:rFonts w:ascii="Arial" w:hAnsi="Arial" w:cs="Arial"/>
          <w:sz w:val="20"/>
          <w:szCs w:val="20"/>
          <w:lang w:val="en-US"/>
        </w:rPr>
        <w:t>translation is still syntactic.</w:t>
      </w:r>
    </w:p>
    <w:p w:rsidR="001E6616" w:rsidRPr="00D87530" w:rsidRDefault="008223EE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second consequence is more </w:t>
      </w:r>
      <w:r w:rsidR="00BB24C7">
        <w:rPr>
          <w:rFonts w:ascii="Arial" w:hAnsi="Arial" w:cs="Arial"/>
          <w:sz w:val="20"/>
          <w:szCs w:val="20"/>
          <w:lang w:val="en-US"/>
        </w:rPr>
        <w:t>critical</w:t>
      </w:r>
      <w:r>
        <w:rPr>
          <w:rFonts w:ascii="Arial" w:hAnsi="Arial" w:cs="Arial"/>
          <w:sz w:val="20"/>
          <w:szCs w:val="20"/>
          <w:lang w:val="en-US"/>
        </w:rPr>
        <w:t xml:space="preserve">: for the moment, generic vector/matrix algorithms cannot be syntactically translated from Simulink to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>
        <w:rPr>
          <w:rFonts w:ascii="Arial" w:hAnsi="Arial" w:cs="Arial"/>
          <w:sz w:val="20"/>
          <w:szCs w:val="20"/>
          <w:lang w:val="en-US"/>
        </w:rPr>
        <w:t>, we can only syntactically translate each instance separately.</w:t>
      </w:r>
      <w:r w:rsidR="006432A2">
        <w:rPr>
          <w:rFonts w:ascii="Arial" w:hAnsi="Arial" w:cs="Arial"/>
          <w:sz w:val="20"/>
          <w:szCs w:val="20"/>
          <w:lang w:val="en-US"/>
        </w:rPr>
        <w:t xml:space="preserve"> </w:t>
      </w:r>
      <w:r w:rsidR="00345EA3">
        <w:rPr>
          <w:rFonts w:ascii="Arial" w:hAnsi="Arial" w:cs="Arial"/>
          <w:sz w:val="20"/>
          <w:szCs w:val="20"/>
          <w:lang w:val="en-US"/>
        </w:rPr>
        <w:t>Type-checking vector/matrix generic algorithms is a complex problem (see [JoishaBanerjee2006] for MATLAB), but h</w:t>
      </w:r>
      <w:r w:rsidR="00BB24C7">
        <w:rPr>
          <w:rFonts w:ascii="Arial" w:hAnsi="Arial" w:cs="Arial"/>
          <w:sz w:val="20"/>
          <w:szCs w:val="20"/>
          <w:lang w:val="en-US"/>
        </w:rPr>
        <w:t xml:space="preserve">opefully, academic research </w:t>
      </w:r>
      <w:r w:rsidR="00345EA3">
        <w:rPr>
          <w:rFonts w:ascii="Arial" w:hAnsi="Arial" w:cs="Arial"/>
          <w:sz w:val="20"/>
          <w:szCs w:val="20"/>
          <w:lang w:val="en-US"/>
        </w:rPr>
        <w:t xml:space="preserve">has always kept this subject </w:t>
      </w:r>
      <w:r w:rsidR="00BB24C7">
        <w:rPr>
          <w:rFonts w:ascii="Arial" w:hAnsi="Arial" w:cs="Arial"/>
          <w:sz w:val="20"/>
          <w:szCs w:val="20"/>
          <w:lang w:val="en-US"/>
        </w:rPr>
        <w:t xml:space="preserve">on </w:t>
      </w:r>
      <w:r w:rsidR="00345EA3">
        <w:rPr>
          <w:rFonts w:ascii="Arial" w:hAnsi="Arial" w:cs="Arial"/>
          <w:sz w:val="20"/>
          <w:szCs w:val="20"/>
          <w:lang w:val="en-US"/>
        </w:rPr>
        <w:t xml:space="preserve">its radar screen. Historically, it had purely academic motivations like APL evolutions or </w:t>
      </w:r>
      <w:r w:rsidR="00A72983">
        <w:rPr>
          <w:rFonts w:ascii="Arial" w:hAnsi="Arial" w:cs="Arial"/>
          <w:sz w:val="20"/>
          <w:szCs w:val="20"/>
          <w:lang w:val="en-US"/>
        </w:rPr>
        <w:t xml:space="preserve">compiler efficiency motivations for FORTRAN, but today </w:t>
      </w:r>
      <w:r w:rsidR="00627D5C">
        <w:rPr>
          <w:rFonts w:ascii="Arial" w:hAnsi="Arial" w:cs="Arial"/>
          <w:sz w:val="20"/>
          <w:szCs w:val="20"/>
          <w:lang w:val="en-US"/>
        </w:rPr>
        <w:t xml:space="preserve">there is a new boost driven by parallelism/many-cores, and </w:t>
      </w:r>
      <w:r w:rsidR="00BB24C7">
        <w:rPr>
          <w:rFonts w:ascii="Arial" w:hAnsi="Arial" w:cs="Arial"/>
          <w:sz w:val="20"/>
          <w:szCs w:val="20"/>
          <w:lang w:val="en-US"/>
        </w:rPr>
        <w:t>the concept of ‘shape and dimension polymorphism’</w:t>
      </w:r>
      <w:r w:rsidR="00627D5C">
        <w:rPr>
          <w:rFonts w:ascii="Arial" w:hAnsi="Arial" w:cs="Arial"/>
          <w:sz w:val="20"/>
          <w:szCs w:val="20"/>
          <w:lang w:val="en-US"/>
        </w:rPr>
        <w:t xml:space="preserve"> is increasingly studied. Concerning our Simulink</w:t>
      </w:r>
      <w:r w:rsidR="00627D5C" w:rsidRPr="00627D5C">
        <w:rPr>
          <w:rFonts w:ascii="Arial" w:hAnsi="Arial" w:cs="Arial"/>
          <w:sz w:val="20"/>
          <w:szCs w:val="20"/>
          <w:lang w:val="en-US"/>
        </w:rPr>
        <w:sym w:font="Wingdings" w:char="F0E0"/>
      </w:r>
      <w:proofErr w:type="spellStart"/>
      <w:r w:rsidR="00627D5C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="00627D5C">
        <w:rPr>
          <w:rFonts w:ascii="Arial" w:hAnsi="Arial" w:cs="Arial"/>
          <w:sz w:val="20"/>
          <w:szCs w:val="20"/>
          <w:lang w:val="en-US"/>
        </w:rPr>
        <w:t xml:space="preserve"> translation problem, t</w:t>
      </w:r>
      <w:r w:rsidR="00BB24C7">
        <w:rPr>
          <w:rFonts w:ascii="Arial" w:hAnsi="Arial" w:cs="Arial"/>
          <w:sz w:val="20"/>
          <w:szCs w:val="20"/>
          <w:lang w:val="en-US"/>
        </w:rPr>
        <w:t>he type inference</w:t>
      </w:r>
      <w:r w:rsidR="00C1692B">
        <w:rPr>
          <w:rFonts w:ascii="Arial" w:hAnsi="Arial" w:cs="Arial"/>
          <w:sz w:val="20"/>
          <w:szCs w:val="20"/>
          <w:lang w:val="en-US"/>
        </w:rPr>
        <w:t xml:space="preserve"> mechanism implemented in the ‘</w:t>
      </w:r>
      <w:proofErr w:type="spellStart"/>
      <w:r w:rsidR="00C1692B">
        <w:rPr>
          <w:rFonts w:ascii="Arial" w:hAnsi="Arial" w:cs="Arial"/>
          <w:sz w:val="20"/>
          <w:szCs w:val="20"/>
          <w:lang w:val="en-US"/>
        </w:rPr>
        <w:t>R</w:t>
      </w:r>
      <w:r w:rsidR="00BB24C7">
        <w:rPr>
          <w:rFonts w:ascii="Arial" w:hAnsi="Arial" w:cs="Arial"/>
          <w:sz w:val="20"/>
          <w:szCs w:val="20"/>
          <w:lang w:val="en-US"/>
        </w:rPr>
        <w:t>epa</w:t>
      </w:r>
      <w:proofErr w:type="spellEnd"/>
      <w:r w:rsidR="00BB24C7">
        <w:rPr>
          <w:rFonts w:ascii="Arial" w:hAnsi="Arial" w:cs="Arial"/>
          <w:sz w:val="20"/>
          <w:szCs w:val="20"/>
          <w:lang w:val="en-US"/>
        </w:rPr>
        <w:t>’ pa</w:t>
      </w:r>
      <w:r w:rsidR="00627D5C">
        <w:rPr>
          <w:rFonts w:ascii="Arial" w:hAnsi="Arial" w:cs="Arial"/>
          <w:sz w:val="20"/>
          <w:szCs w:val="20"/>
          <w:lang w:val="en-US"/>
        </w:rPr>
        <w:t xml:space="preserve">ckage of Haskell </w:t>
      </w:r>
      <w:r w:rsidR="00C1692B">
        <w:rPr>
          <w:rFonts w:ascii="Arial" w:hAnsi="Arial" w:cs="Arial"/>
          <w:sz w:val="20"/>
          <w:szCs w:val="20"/>
          <w:lang w:val="en-US"/>
        </w:rPr>
        <w:t xml:space="preserve">(‘Regular Parallel arrays’) </w:t>
      </w:r>
      <w:r w:rsidR="00627D5C">
        <w:rPr>
          <w:rFonts w:ascii="Arial" w:hAnsi="Arial" w:cs="Arial"/>
          <w:sz w:val="20"/>
          <w:szCs w:val="20"/>
          <w:lang w:val="en-US"/>
        </w:rPr>
        <w:t>is not far from</w:t>
      </w:r>
      <w:r w:rsidR="00BB24C7">
        <w:rPr>
          <w:rFonts w:ascii="Arial" w:hAnsi="Arial" w:cs="Arial"/>
          <w:sz w:val="20"/>
          <w:szCs w:val="20"/>
          <w:lang w:val="en-US"/>
        </w:rPr>
        <w:t xml:space="preserve"> our needs</w:t>
      </w:r>
      <w:r w:rsidR="00121CE9">
        <w:rPr>
          <w:rFonts w:ascii="Arial" w:hAnsi="Arial" w:cs="Arial"/>
          <w:sz w:val="20"/>
          <w:szCs w:val="20"/>
          <w:lang w:val="en-US"/>
        </w:rPr>
        <w:t xml:space="preserve"> </w:t>
      </w:r>
      <w:r w:rsidR="00ED7C97" w:rsidRPr="00ED7C97">
        <w:rPr>
          <w:rFonts w:ascii="Arial" w:hAnsi="Arial" w:cs="Arial"/>
          <w:sz w:val="20"/>
          <w:szCs w:val="20"/>
          <w:lang w:val="en-US"/>
        </w:rPr>
        <w:t>[Keller&amp;Coll2010]</w:t>
      </w:r>
      <w:r w:rsidR="00BB24C7">
        <w:rPr>
          <w:rFonts w:ascii="Arial" w:hAnsi="Arial" w:cs="Arial"/>
          <w:sz w:val="20"/>
          <w:szCs w:val="20"/>
          <w:lang w:val="en-US"/>
        </w:rPr>
        <w:t>.</w:t>
      </w:r>
    </w:p>
    <w:p w:rsidR="00C50F08" w:rsidRPr="00D64209" w:rsidRDefault="00804BE2" w:rsidP="00176D32">
      <w:pPr>
        <w:pStyle w:val="Titre1"/>
        <w:jc w:val="both"/>
        <w:rPr>
          <w:lang w:val="en-US"/>
        </w:rPr>
      </w:pPr>
      <w:r>
        <w:rPr>
          <w:lang w:val="en-US"/>
        </w:rPr>
        <w:t>3. The state-</w:t>
      </w:r>
      <w:r w:rsidR="00C50F08">
        <w:rPr>
          <w:lang w:val="en-US"/>
        </w:rPr>
        <w:t xml:space="preserve">machine part </w:t>
      </w:r>
    </w:p>
    <w:p w:rsidR="001F1365" w:rsidRPr="00D64209" w:rsidRDefault="00232C00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 term of ‘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>
        <w:rPr>
          <w:rFonts w:ascii="Arial" w:hAnsi="Arial" w:cs="Arial"/>
          <w:sz w:val="20"/>
          <w:szCs w:val="20"/>
          <w:lang w:val="en-US"/>
        </w:rPr>
        <w:t>-Simulink intersection’</w:t>
      </w:r>
      <w:r w:rsidR="00804BE2">
        <w:rPr>
          <w:rFonts w:ascii="Arial" w:hAnsi="Arial" w:cs="Arial"/>
          <w:sz w:val="20"/>
          <w:szCs w:val="20"/>
          <w:lang w:val="en-US"/>
        </w:rPr>
        <w:t>, state-</w:t>
      </w:r>
      <w:r>
        <w:rPr>
          <w:rFonts w:ascii="Arial" w:hAnsi="Arial" w:cs="Arial"/>
          <w:sz w:val="20"/>
          <w:szCs w:val="20"/>
          <w:lang w:val="en-US"/>
        </w:rPr>
        <w:t>machines are the exact opposite of the dataflow part: almost nothing can be unified</w:t>
      </w:r>
      <w:r w:rsidR="00804BE2">
        <w:rPr>
          <w:rFonts w:ascii="Arial" w:hAnsi="Arial" w:cs="Arial"/>
          <w:sz w:val="20"/>
          <w:szCs w:val="20"/>
          <w:lang w:val="en-US"/>
        </w:rPr>
        <w:t xml:space="preserve"> (if you want to ensure the same look-and-feel and simple translations). In fact, as soon as you introduce hierarchy, the semantics differ. To try a simple explanation, in Simulink a sub-automaton is just a drawing artifact, whereas in </w:t>
      </w:r>
      <w:proofErr w:type="spellStart"/>
      <w:r w:rsidR="00804BE2">
        <w:rPr>
          <w:rFonts w:ascii="Arial" w:hAnsi="Arial" w:cs="Arial"/>
          <w:sz w:val="20"/>
          <w:szCs w:val="20"/>
          <w:lang w:val="en-US"/>
        </w:rPr>
        <w:t>S</w:t>
      </w:r>
      <w:r w:rsidR="00BD1ECB">
        <w:rPr>
          <w:rFonts w:ascii="Arial" w:hAnsi="Arial" w:cs="Arial"/>
          <w:sz w:val="20"/>
          <w:szCs w:val="20"/>
          <w:lang w:val="en-US"/>
        </w:rPr>
        <w:t>cade</w:t>
      </w:r>
      <w:proofErr w:type="spellEnd"/>
      <w:r w:rsidR="00BD1ECB">
        <w:rPr>
          <w:rFonts w:ascii="Arial" w:hAnsi="Arial" w:cs="Arial"/>
          <w:sz w:val="20"/>
          <w:szCs w:val="20"/>
          <w:lang w:val="en-US"/>
        </w:rPr>
        <w:t xml:space="preserve">, a sub-automaton is a true </w:t>
      </w:r>
      <w:r w:rsidR="00804BE2">
        <w:rPr>
          <w:rFonts w:ascii="Arial" w:hAnsi="Arial" w:cs="Arial"/>
          <w:sz w:val="20"/>
          <w:szCs w:val="20"/>
          <w:lang w:val="en-US"/>
        </w:rPr>
        <w:t>state-machine.</w:t>
      </w:r>
    </w:p>
    <w:p w:rsidR="007C7EB2" w:rsidRDefault="00F768C8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Hopefully, the state-machines we use are ridiculously </w:t>
      </w:r>
      <w:r w:rsidR="00816281">
        <w:rPr>
          <w:rFonts w:ascii="Arial" w:hAnsi="Arial" w:cs="Arial"/>
          <w:sz w:val="20"/>
          <w:szCs w:val="20"/>
          <w:lang w:val="en-US"/>
        </w:rPr>
        <w:t>simple</w:t>
      </w:r>
      <w:r>
        <w:rPr>
          <w:rFonts w:ascii="Arial" w:hAnsi="Arial" w:cs="Arial"/>
          <w:sz w:val="20"/>
          <w:szCs w:val="20"/>
          <w:lang w:val="en-US"/>
        </w:rPr>
        <w:t xml:space="preserve"> compared to the expressiveness of b</w:t>
      </w:r>
      <w:r w:rsidR="000F0A45">
        <w:rPr>
          <w:rFonts w:ascii="Arial" w:hAnsi="Arial" w:cs="Arial"/>
          <w:sz w:val="20"/>
          <w:szCs w:val="20"/>
          <w:lang w:val="en-US"/>
        </w:rPr>
        <w:t>oth state-machine formalisms, and</w:t>
      </w:r>
      <w:r>
        <w:rPr>
          <w:rFonts w:ascii="Arial" w:hAnsi="Arial" w:cs="Arial"/>
          <w:sz w:val="20"/>
          <w:szCs w:val="20"/>
          <w:lang w:val="en-US"/>
        </w:rPr>
        <w:t xml:space="preserve"> the small intersection</w:t>
      </w:r>
      <w:r w:rsidR="000F0A45">
        <w:rPr>
          <w:rFonts w:ascii="Arial" w:hAnsi="Arial" w:cs="Arial"/>
          <w:sz w:val="20"/>
          <w:szCs w:val="20"/>
          <w:lang w:val="en-US"/>
        </w:rPr>
        <w:t xml:space="preserve"> (non-hierarchical) makes sense. We have interesting use-cases of (one-level) hierarchy, so the subject is not closed, but for the moment the unified subsets are non-hierarchical.</w:t>
      </w:r>
    </w:p>
    <w:p w:rsidR="005B09FA" w:rsidRDefault="00FD04A5" w:rsidP="00176D32">
      <w:pPr>
        <w:pStyle w:val="Titre2"/>
        <w:ind w:left="708" w:hanging="708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lang w:val="en-US"/>
        </w:rPr>
        <w:t>3.1</w:t>
      </w:r>
      <w:r w:rsidRPr="00CC1DC8">
        <w:rPr>
          <w:lang w:val="en-US"/>
        </w:rPr>
        <w:t xml:space="preserve"> </w:t>
      </w:r>
      <w:r w:rsidR="00110E37">
        <w:rPr>
          <w:lang w:val="en-US"/>
        </w:rPr>
        <w:t>The SCADE</w:t>
      </w:r>
      <w:r w:rsidR="003776D9">
        <w:rPr>
          <w:lang w:val="en-US"/>
        </w:rPr>
        <w:t xml:space="preserve"> ‘Unified Modeling Style’</w:t>
      </w:r>
    </w:p>
    <w:p w:rsidR="002131F2" w:rsidRDefault="00FD04A5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designers have pushed the dataflow/state</w:t>
      </w:r>
      <w:r w:rsidR="003776D9">
        <w:rPr>
          <w:rFonts w:ascii="Arial" w:hAnsi="Arial" w:cs="Arial"/>
          <w:sz w:val="20"/>
          <w:szCs w:val="20"/>
          <w:lang w:val="en-US"/>
        </w:rPr>
        <w:t>-machine</w:t>
      </w:r>
      <w:r>
        <w:rPr>
          <w:rFonts w:ascii="Arial" w:hAnsi="Arial" w:cs="Arial"/>
          <w:sz w:val="20"/>
          <w:szCs w:val="20"/>
          <w:lang w:val="en-US"/>
        </w:rPr>
        <w:t xml:space="preserve"> integration to the </w:t>
      </w:r>
      <w:r w:rsidR="00C9672E">
        <w:rPr>
          <w:rFonts w:ascii="Arial" w:hAnsi="Arial" w:cs="Arial"/>
          <w:sz w:val="20"/>
          <w:szCs w:val="20"/>
          <w:lang w:val="en-US"/>
        </w:rPr>
        <w:t>extreme, we will illustrate</w:t>
      </w:r>
      <w:r w:rsidR="00FC56EC">
        <w:rPr>
          <w:rFonts w:ascii="Arial" w:hAnsi="Arial" w:cs="Arial"/>
          <w:sz w:val="20"/>
          <w:szCs w:val="20"/>
          <w:lang w:val="en-US"/>
        </w:rPr>
        <w:t xml:space="preserve"> this on the following operator which generates two integers ‘</w:t>
      </w:r>
      <w:proofErr w:type="spellStart"/>
      <w:r w:rsidR="00FC56EC">
        <w:rPr>
          <w:rFonts w:ascii="Arial" w:hAnsi="Arial" w:cs="Arial"/>
          <w:sz w:val="20"/>
          <w:szCs w:val="20"/>
          <w:lang w:val="en-US"/>
        </w:rPr>
        <w:t>cpt</w:t>
      </w:r>
      <w:proofErr w:type="spellEnd"/>
      <w:r w:rsidR="00FC56EC">
        <w:rPr>
          <w:rFonts w:ascii="Arial" w:hAnsi="Arial" w:cs="Arial"/>
          <w:sz w:val="20"/>
          <w:szCs w:val="20"/>
          <w:lang w:val="en-US"/>
        </w:rPr>
        <w:t>’ and ‘cpt1’ such that:</w:t>
      </w:r>
    </w:p>
    <w:p w:rsidR="00FC56EC" w:rsidRDefault="00FC56EC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If cpt1&gt;=0 then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cpt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= cpt1</w:t>
      </w:r>
    </w:p>
    <w:p w:rsidR="00FD04A5" w:rsidRDefault="00EF3CF3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lastRenderedPageBreak/>
        <w:drawing>
          <wp:inline distT="0" distB="0" distL="0" distR="0" wp14:anchorId="2F0A64D2" wp14:editId="3CCA8F5A">
            <wp:extent cx="5153025" cy="2543175"/>
            <wp:effectExtent l="0" t="0" r="9525" b="9525"/>
            <wp:docPr id="4" name="Image 4" descr="C:\Users\F074018\Documents\erts2016\paper\scade_sm0_t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074018\Documents\erts2016\paper\scade_sm0_t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4F0" w:rsidRPr="003764F0" w:rsidRDefault="003764F0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</w:t>
      </w:r>
      <w:r w:rsidRPr="003764F0">
        <w:rPr>
          <w:rFonts w:ascii="Arial" w:hAnsi="Arial" w:cs="Arial"/>
          <w:sz w:val="20"/>
          <w:szCs w:val="20"/>
          <w:lang w:val="en-US"/>
        </w:rPr>
        <w:t xml:space="preserve"> state-machine </w:t>
      </w:r>
      <w:r>
        <w:rPr>
          <w:rFonts w:ascii="Arial" w:hAnsi="Arial" w:cs="Arial"/>
          <w:sz w:val="20"/>
          <w:szCs w:val="20"/>
          <w:lang w:val="en-US"/>
        </w:rPr>
        <w:t xml:space="preserve">&lt;SM1&gt; </w:t>
      </w:r>
      <w:r w:rsidRPr="003764F0">
        <w:rPr>
          <w:rFonts w:ascii="Arial" w:hAnsi="Arial" w:cs="Arial"/>
          <w:sz w:val="20"/>
          <w:szCs w:val="20"/>
          <w:lang w:val="en-US"/>
        </w:rPr>
        <w:t xml:space="preserve">is not an operator </w:t>
      </w:r>
      <w:r>
        <w:rPr>
          <w:rFonts w:ascii="Arial" w:hAnsi="Arial" w:cs="Arial"/>
          <w:sz w:val="20"/>
          <w:szCs w:val="20"/>
          <w:lang w:val="en-US"/>
        </w:rPr>
        <w:t xml:space="preserve">(the operator is the whole figure): it is just </w:t>
      </w:r>
      <w:r w:rsidRPr="003764F0">
        <w:rPr>
          <w:rFonts w:ascii="Arial" w:hAnsi="Arial" w:cs="Arial"/>
          <w:sz w:val="20"/>
          <w:szCs w:val="20"/>
          <w:lang w:val="en-US"/>
        </w:rPr>
        <w:t>an equation (i.e. a definition of variables</w:t>
      </w:r>
      <w:r>
        <w:rPr>
          <w:rFonts w:ascii="Arial" w:hAnsi="Arial" w:cs="Arial"/>
          <w:sz w:val="20"/>
          <w:szCs w:val="20"/>
          <w:lang w:val="en-US"/>
        </w:rPr>
        <w:t>), at the same level than the</w:t>
      </w:r>
      <w:r w:rsidRPr="003764F0">
        <w:rPr>
          <w:rFonts w:ascii="Arial" w:hAnsi="Arial" w:cs="Arial"/>
          <w:sz w:val="20"/>
          <w:szCs w:val="20"/>
          <w:lang w:val="en-US"/>
        </w:rPr>
        <w:t xml:space="preserve"> dataflow </w:t>
      </w:r>
      <w:r>
        <w:rPr>
          <w:rFonts w:ascii="Arial" w:hAnsi="Arial" w:cs="Arial"/>
          <w:sz w:val="20"/>
          <w:szCs w:val="20"/>
          <w:lang w:val="en-US"/>
        </w:rPr>
        <w:t>definition of ‘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cpt</w:t>
      </w:r>
      <w:proofErr w:type="spellEnd"/>
      <w:r>
        <w:rPr>
          <w:rFonts w:ascii="Arial" w:hAnsi="Arial" w:cs="Arial"/>
          <w:sz w:val="20"/>
          <w:szCs w:val="20"/>
          <w:lang w:val="en-US"/>
        </w:rPr>
        <w:t>’</w:t>
      </w:r>
      <w:r w:rsidRPr="003764F0">
        <w:rPr>
          <w:rFonts w:ascii="Arial" w:hAnsi="Arial" w:cs="Arial"/>
          <w:sz w:val="20"/>
          <w:szCs w:val="20"/>
          <w:lang w:val="en-US"/>
        </w:rPr>
        <w:t xml:space="preserve">. </w:t>
      </w:r>
      <w:r>
        <w:rPr>
          <w:rFonts w:ascii="Arial" w:hAnsi="Arial" w:cs="Arial"/>
          <w:sz w:val="20"/>
          <w:szCs w:val="20"/>
          <w:lang w:val="en-US"/>
        </w:rPr>
        <w:t>It defines the two variables ‘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rst_cpt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’ and ‘cpt1’, </w:t>
      </w:r>
      <w:r w:rsidR="003C3A2B">
        <w:rPr>
          <w:rFonts w:ascii="Arial" w:hAnsi="Arial" w:cs="Arial"/>
          <w:sz w:val="20"/>
          <w:szCs w:val="20"/>
          <w:lang w:val="en-US"/>
        </w:rPr>
        <w:t>and what is interesting is that ‘cpt1’ is defined by a dataflow INSIDE ‘State2’. In fact, ‘State2’ is an operator, working ‘part time’ (in the figure it is at rest, hence the ‘n/a’s</w:t>
      </w:r>
      <w:r w:rsidR="00F44E84">
        <w:rPr>
          <w:rFonts w:ascii="Arial" w:hAnsi="Arial" w:cs="Arial"/>
          <w:sz w:val="20"/>
          <w:szCs w:val="20"/>
          <w:lang w:val="en-US"/>
        </w:rPr>
        <w:t>)</w:t>
      </w:r>
      <w:r w:rsidR="003C3A2B">
        <w:rPr>
          <w:rFonts w:ascii="Arial" w:hAnsi="Arial" w:cs="Arial"/>
          <w:sz w:val="20"/>
          <w:szCs w:val="20"/>
          <w:lang w:val="en-US"/>
        </w:rPr>
        <w:t>, which could contain itself another state-machine, etc.</w:t>
      </w:r>
    </w:p>
    <w:p w:rsidR="003764F0" w:rsidRPr="007C3939" w:rsidRDefault="00B31FC6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underlying</w:t>
      </w:r>
      <w:r w:rsidR="007C393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paradigm </w:t>
      </w:r>
      <w:r w:rsidR="00E3225D">
        <w:rPr>
          <w:rFonts w:ascii="Arial" w:hAnsi="Arial" w:cs="Arial"/>
          <w:sz w:val="20"/>
          <w:szCs w:val="20"/>
          <w:lang w:val="en-US"/>
        </w:rPr>
        <w:t xml:space="preserve">is </w:t>
      </w:r>
      <w:r w:rsidR="007C3939">
        <w:rPr>
          <w:rFonts w:ascii="Arial" w:hAnsi="Arial" w:cs="Arial"/>
          <w:sz w:val="20"/>
          <w:szCs w:val="20"/>
          <w:lang w:val="en-US"/>
        </w:rPr>
        <w:t>extre</w:t>
      </w:r>
      <w:r w:rsidR="00110E37">
        <w:rPr>
          <w:rFonts w:ascii="Arial" w:hAnsi="Arial" w:cs="Arial"/>
          <w:sz w:val="20"/>
          <w:szCs w:val="20"/>
          <w:lang w:val="en-US"/>
        </w:rPr>
        <w:t>mely clean and elegant</w:t>
      </w:r>
      <w:r w:rsidR="007C3939">
        <w:rPr>
          <w:rFonts w:ascii="Arial" w:hAnsi="Arial" w:cs="Arial"/>
          <w:sz w:val="20"/>
          <w:szCs w:val="20"/>
          <w:lang w:val="en-US"/>
        </w:rPr>
        <w:t>: instead of ‘</w:t>
      </w:r>
      <w:r w:rsidR="003764F0" w:rsidRPr="007C3939">
        <w:rPr>
          <w:rFonts w:ascii="Arial" w:hAnsi="Arial" w:cs="Arial"/>
          <w:sz w:val="20"/>
          <w:szCs w:val="20"/>
          <w:lang w:val="en-US"/>
        </w:rPr>
        <w:t>state-machine</w:t>
      </w:r>
      <w:r w:rsidR="007C3939">
        <w:rPr>
          <w:rFonts w:ascii="Arial" w:hAnsi="Arial" w:cs="Arial"/>
          <w:sz w:val="20"/>
          <w:szCs w:val="20"/>
          <w:lang w:val="en-US"/>
        </w:rPr>
        <w:t>’</w:t>
      </w:r>
      <w:r w:rsidR="003764F0" w:rsidRPr="007C3939">
        <w:rPr>
          <w:rFonts w:ascii="Arial" w:hAnsi="Arial" w:cs="Arial"/>
          <w:sz w:val="20"/>
          <w:szCs w:val="20"/>
          <w:lang w:val="en-US"/>
        </w:rPr>
        <w:t xml:space="preserve"> </w:t>
      </w:r>
      <w:r w:rsidR="007C3939">
        <w:rPr>
          <w:rFonts w:ascii="Arial" w:hAnsi="Arial" w:cs="Arial"/>
          <w:sz w:val="20"/>
          <w:szCs w:val="20"/>
          <w:lang w:val="en-US"/>
        </w:rPr>
        <w:t xml:space="preserve">(a </w:t>
      </w:r>
      <w:proofErr w:type="gramStart"/>
      <w:r w:rsidR="007C3939">
        <w:rPr>
          <w:rFonts w:ascii="Arial" w:hAnsi="Arial" w:cs="Arial"/>
          <w:sz w:val="20"/>
          <w:szCs w:val="20"/>
          <w:lang w:val="en-US"/>
        </w:rPr>
        <w:t>dataflow  containing</w:t>
      </w:r>
      <w:proofErr w:type="gramEnd"/>
      <w:r w:rsidR="007C3939">
        <w:rPr>
          <w:rFonts w:ascii="Arial" w:hAnsi="Arial" w:cs="Arial"/>
          <w:sz w:val="20"/>
          <w:szCs w:val="20"/>
          <w:lang w:val="en-US"/>
        </w:rPr>
        <w:t xml:space="preserve"> a FBY [i.e. an 1/z] is also </w:t>
      </w:r>
      <w:r w:rsidR="00FD0DEC">
        <w:rPr>
          <w:rFonts w:ascii="Arial" w:hAnsi="Arial" w:cs="Arial"/>
          <w:sz w:val="20"/>
          <w:szCs w:val="20"/>
          <w:lang w:val="en-US"/>
        </w:rPr>
        <w:t>a state-machine, after all) we sh</w:t>
      </w:r>
      <w:r w:rsidR="007C3939">
        <w:rPr>
          <w:rFonts w:ascii="Arial" w:hAnsi="Arial" w:cs="Arial"/>
          <w:sz w:val="20"/>
          <w:szCs w:val="20"/>
          <w:lang w:val="en-US"/>
        </w:rPr>
        <w:t>ould speak of ‘mode-machine’</w:t>
      </w:r>
      <w:r w:rsidR="00172B25">
        <w:rPr>
          <w:rFonts w:ascii="Arial" w:hAnsi="Arial" w:cs="Arial"/>
          <w:sz w:val="20"/>
          <w:szCs w:val="20"/>
          <w:lang w:val="en-US"/>
        </w:rPr>
        <w:t xml:space="preserve"> (or ‘variant-machine’, ’schizophrenic-machine’, ‘Janus-machine’, etc.)</w:t>
      </w:r>
      <w:r w:rsidR="00FD0DEC">
        <w:rPr>
          <w:rFonts w:ascii="Arial" w:hAnsi="Arial" w:cs="Arial"/>
          <w:sz w:val="20"/>
          <w:szCs w:val="20"/>
          <w:lang w:val="en-US"/>
        </w:rPr>
        <w:t xml:space="preserve">. The difference is that a state is just a value, whereas a mode is a behavior: </w:t>
      </w:r>
      <w:r w:rsidR="00F641DD">
        <w:rPr>
          <w:rFonts w:ascii="Arial" w:hAnsi="Arial" w:cs="Arial"/>
          <w:sz w:val="20"/>
          <w:szCs w:val="20"/>
          <w:lang w:val="en-US"/>
        </w:rPr>
        <w:t xml:space="preserve">a mode is simply an operator implementing </w:t>
      </w:r>
      <w:r w:rsidR="00172B25">
        <w:rPr>
          <w:rFonts w:ascii="Arial" w:hAnsi="Arial" w:cs="Arial"/>
          <w:sz w:val="20"/>
          <w:szCs w:val="20"/>
          <w:lang w:val="en-US"/>
        </w:rPr>
        <w:t>one</w:t>
      </w:r>
      <w:r w:rsidR="00F641DD">
        <w:rPr>
          <w:rFonts w:ascii="Arial" w:hAnsi="Arial" w:cs="Arial"/>
          <w:sz w:val="20"/>
          <w:szCs w:val="20"/>
          <w:lang w:val="en-US"/>
        </w:rPr>
        <w:t xml:space="preserve"> particular personality </w:t>
      </w:r>
      <w:r w:rsidR="00172B25">
        <w:rPr>
          <w:rFonts w:ascii="Arial" w:hAnsi="Arial" w:cs="Arial"/>
          <w:sz w:val="20"/>
          <w:szCs w:val="20"/>
          <w:lang w:val="en-US"/>
        </w:rPr>
        <w:t>of many</w:t>
      </w:r>
      <w:r w:rsidR="00F641DD">
        <w:rPr>
          <w:rFonts w:ascii="Arial" w:hAnsi="Arial" w:cs="Arial"/>
          <w:sz w:val="20"/>
          <w:szCs w:val="20"/>
          <w:lang w:val="en-US"/>
        </w:rPr>
        <w:t>.</w:t>
      </w:r>
      <w:ins w:id="4" w:author="DUFOUR Jean-Louis" w:date="2015-11-16T08:18:00Z">
        <w:r w:rsidR="00D461B6">
          <w:rPr>
            <w:rFonts w:ascii="Arial" w:hAnsi="Arial" w:cs="Arial"/>
            <w:sz w:val="20"/>
            <w:szCs w:val="20"/>
            <w:lang w:val="en-US"/>
          </w:rPr>
          <w:t xml:space="preserve"> </w:t>
        </w:r>
      </w:ins>
      <w:ins w:id="5" w:author="DUFOUR Jean-Louis" w:date="2015-11-16T08:19:00Z">
        <w:r w:rsidR="00D461B6">
          <w:rPr>
            <w:rFonts w:ascii="Arial" w:hAnsi="Arial" w:cs="Arial"/>
            <w:sz w:val="20"/>
            <w:szCs w:val="20"/>
            <w:lang w:val="en-US"/>
          </w:rPr>
          <w:t>The first data-flow embodiment of this paradigm were the ‘mode-</w:t>
        </w:r>
        <w:proofErr w:type="spellStart"/>
        <w:r w:rsidR="00D461B6">
          <w:rPr>
            <w:rFonts w:ascii="Arial" w:hAnsi="Arial" w:cs="Arial"/>
            <w:sz w:val="20"/>
            <w:szCs w:val="20"/>
            <w:lang w:val="en-US"/>
          </w:rPr>
          <w:t>automatas</w:t>
        </w:r>
        <w:proofErr w:type="spellEnd"/>
        <w:r w:rsidR="00D461B6">
          <w:rPr>
            <w:rFonts w:ascii="Arial" w:hAnsi="Arial" w:cs="Arial"/>
            <w:sz w:val="20"/>
            <w:szCs w:val="20"/>
            <w:lang w:val="en-US"/>
          </w:rPr>
          <w:t xml:space="preserve">’ of </w:t>
        </w:r>
        <w:r w:rsidR="00D461B6" w:rsidRPr="005E4E3B">
          <w:rPr>
            <w:rFonts w:ascii="Arial" w:hAnsi="Arial" w:cs="Arial"/>
            <w:sz w:val="20"/>
            <w:szCs w:val="20"/>
            <w:lang w:val="en-US"/>
          </w:rPr>
          <w:t>[MaraninchiRémond1998]</w:t>
        </w:r>
        <w:r w:rsidR="00D461B6">
          <w:rPr>
            <w:rFonts w:ascii="Arial" w:hAnsi="Arial" w:cs="Arial"/>
            <w:sz w:val="20"/>
            <w:szCs w:val="20"/>
            <w:lang w:val="en-US"/>
          </w:rPr>
          <w:t>.</w:t>
        </w:r>
      </w:ins>
    </w:p>
    <w:p w:rsidR="003764F0" w:rsidRDefault="00110E37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 w:rsidR="00174278">
        <w:rPr>
          <w:rFonts w:ascii="Arial" w:hAnsi="Arial" w:cs="Arial"/>
          <w:sz w:val="20"/>
          <w:szCs w:val="20"/>
          <w:lang w:val="en-US"/>
        </w:rPr>
        <w:t>S</w:t>
      </w:r>
      <w:r w:rsidR="000171C1">
        <w:rPr>
          <w:rFonts w:ascii="Arial" w:hAnsi="Arial" w:cs="Arial"/>
          <w:sz w:val="20"/>
          <w:szCs w:val="20"/>
          <w:lang w:val="en-US"/>
        </w:rPr>
        <w:t>cade</w:t>
      </w:r>
      <w:proofErr w:type="spellEnd"/>
      <w:r w:rsidR="00174278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implementation of this paradigm </w:t>
      </w:r>
      <w:ins w:id="6" w:author="DUFOUR Jean-Louis" w:date="2015-11-16T08:19:00Z">
        <w:r w:rsidR="00D461B6">
          <w:rPr>
            <w:rFonts w:ascii="Arial" w:hAnsi="Arial" w:cs="Arial"/>
            <w:sz w:val="20"/>
            <w:szCs w:val="20"/>
            <w:lang w:val="en-US"/>
          </w:rPr>
          <w:t xml:space="preserve">(see [Colaço&amp;Coll2005] or the </w:t>
        </w:r>
        <w:proofErr w:type="spellStart"/>
        <w:r w:rsidR="00D461B6">
          <w:rPr>
            <w:rFonts w:ascii="Arial" w:hAnsi="Arial" w:cs="Arial"/>
            <w:sz w:val="20"/>
            <w:szCs w:val="20"/>
            <w:lang w:val="en-US"/>
          </w:rPr>
          <w:t>Scade</w:t>
        </w:r>
        <w:proofErr w:type="spellEnd"/>
        <w:r w:rsidR="00D461B6">
          <w:rPr>
            <w:rFonts w:ascii="Arial" w:hAnsi="Arial" w:cs="Arial"/>
            <w:sz w:val="20"/>
            <w:szCs w:val="20"/>
            <w:lang w:val="en-US"/>
          </w:rPr>
          <w:t xml:space="preserve"> </w:t>
        </w:r>
        <w:r w:rsidR="00D461B6">
          <w:rPr>
            <w:rFonts w:ascii="Arial" w:hAnsi="Arial" w:cs="Arial"/>
            <w:sz w:val="20"/>
            <w:szCs w:val="20"/>
            <w:lang w:val="en-US"/>
          </w:rPr>
          <w:t xml:space="preserve">Suite </w:t>
        </w:r>
        <w:r w:rsidR="00D461B6">
          <w:rPr>
            <w:rFonts w:ascii="Arial" w:hAnsi="Arial" w:cs="Arial"/>
            <w:sz w:val="20"/>
            <w:szCs w:val="20"/>
            <w:lang w:val="en-US"/>
          </w:rPr>
          <w:t>documentation)</w:t>
        </w:r>
        <w:r w:rsidR="00D461B6">
          <w:rPr>
            <w:rFonts w:ascii="Arial" w:hAnsi="Arial" w:cs="Arial"/>
            <w:sz w:val="20"/>
            <w:szCs w:val="20"/>
            <w:lang w:val="en-US"/>
          </w:rPr>
          <w:t xml:space="preserve"> </w:t>
        </w:r>
      </w:ins>
      <w:r>
        <w:rPr>
          <w:rFonts w:ascii="Arial" w:hAnsi="Arial" w:cs="Arial"/>
          <w:sz w:val="20"/>
          <w:szCs w:val="20"/>
          <w:lang w:val="en-US"/>
        </w:rPr>
        <w:t xml:space="preserve">is </w:t>
      </w:r>
      <w:ins w:id="7" w:author="DUFOUR Jean-Louis" w:date="2015-11-16T08:20:00Z">
        <w:r w:rsidR="00D461B6">
          <w:rPr>
            <w:rFonts w:ascii="Arial" w:hAnsi="Arial" w:cs="Arial"/>
            <w:sz w:val="20"/>
            <w:szCs w:val="20"/>
            <w:lang w:val="en-US"/>
          </w:rPr>
          <w:t>rightly</w:t>
        </w:r>
        <w:r w:rsidR="00D461B6">
          <w:rPr>
            <w:rFonts w:ascii="Arial" w:hAnsi="Arial" w:cs="Arial"/>
            <w:sz w:val="20"/>
            <w:szCs w:val="20"/>
            <w:lang w:val="en-US"/>
          </w:rPr>
          <w:t xml:space="preserve"> </w:t>
        </w:r>
      </w:ins>
      <w:r>
        <w:rPr>
          <w:rFonts w:ascii="Arial" w:hAnsi="Arial" w:cs="Arial"/>
          <w:sz w:val="20"/>
          <w:szCs w:val="20"/>
          <w:lang w:val="en-US"/>
        </w:rPr>
        <w:t>called the ‘Unified Modeling Style’ (not to be confused with our ‘</w:t>
      </w:r>
      <w:r w:rsidR="00A17D79">
        <w:rPr>
          <w:rFonts w:ascii="Arial" w:hAnsi="Arial" w:cs="Arial"/>
          <w:sz w:val="20"/>
          <w:szCs w:val="20"/>
          <w:lang w:val="en-US"/>
        </w:rPr>
        <w:t>Unified Model-Based Design</w:t>
      </w:r>
      <w:r>
        <w:rPr>
          <w:rFonts w:ascii="Arial" w:hAnsi="Arial" w:cs="Arial"/>
          <w:sz w:val="20"/>
          <w:szCs w:val="20"/>
          <w:lang w:val="en-US"/>
        </w:rPr>
        <w:t>’)</w:t>
      </w:r>
      <w:r w:rsidR="00A17D79">
        <w:rPr>
          <w:rFonts w:ascii="Arial" w:hAnsi="Arial" w:cs="Arial"/>
          <w:sz w:val="20"/>
          <w:szCs w:val="20"/>
          <w:lang w:val="en-US"/>
        </w:rPr>
        <w:t xml:space="preserve">. </w:t>
      </w:r>
      <w:r w:rsidR="00A31DA0">
        <w:rPr>
          <w:rFonts w:ascii="Arial" w:hAnsi="Arial" w:cs="Arial"/>
          <w:sz w:val="20"/>
          <w:szCs w:val="20"/>
          <w:lang w:val="en-US"/>
        </w:rPr>
        <w:t xml:space="preserve">And as </w:t>
      </w:r>
      <w:r w:rsidR="00472C0B">
        <w:rPr>
          <w:rFonts w:ascii="Arial" w:hAnsi="Arial" w:cs="Arial"/>
          <w:sz w:val="20"/>
          <w:szCs w:val="20"/>
          <w:lang w:val="en-US"/>
        </w:rPr>
        <w:t>man</w:t>
      </w:r>
      <w:r w:rsidR="00A31DA0">
        <w:rPr>
          <w:rFonts w:ascii="Arial" w:hAnsi="Arial" w:cs="Arial"/>
          <w:sz w:val="20"/>
          <w:szCs w:val="20"/>
          <w:lang w:val="en-US"/>
        </w:rPr>
        <w:t>y implementation</w:t>
      </w:r>
      <w:r w:rsidR="00472C0B">
        <w:rPr>
          <w:rFonts w:ascii="Arial" w:hAnsi="Arial" w:cs="Arial"/>
          <w:sz w:val="20"/>
          <w:szCs w:val="20"/>
          <w:lang w:val="en-US"/>
        </w:rPr>
        <w:t>s</w:t>
      </w:r>
      <w:r w:rsidR="00A31DA0">
        <w:rPr>
          <w:rFonts w:ascii="Arial" w:hAnsi="Arial" w:cs="Arial"/>
          <w:sz w:val="20"/>
          <w:szCs w:val="20"/>
          <w:lang w:val="en-US"/>
        </w:rPr>
        <w:t xml:space="preserve">, it is (substantially) more complex than </w:t>
      </w:r>
      <w:r w:rsidR="00472C0B">
        <w:rPr>
          <w:rFonts w:ascii="Arial" w:hAnsi="Arial" w:cs="Arial"/>
          <w:sz w:val="20"/>
          <w:szCs w:val="20"/>
          <w:lang w:val="en-US"/>
        </w:rPr>
        <w:t xml:space="preserve">its specification: </w:t>
      </w:r>
      <w:r w:rsidR="007655B7">
        <w:rPr>
          <w:rFonts w:ascii="Arial" w:hAnsi="Arial" w:cs="Arial"/>
          <w:sz w:val="20"/>
          <w:szCs w:val="20"/>
          <w:lang w:val="en-US"/>
        </w:rPr>
        <w:t>to give an idea, let’s just say that none of the three authors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7655B7">
        <w:rPr>
          <w:rFonts w:ascii="Arial" w:hAnsi="Arial" w:cs="Arial"/>
          <w:sz w:val="20"/>
          <w:szCs w:val="20"/>
          <w:lang w:val="en-US"/>
        </w:rPr>
        <w:t xml:space="preserve">has ever reached the end of the </w:t>
      </w:r>
      <w:proofErr w:type="spellStart"/>
      <w:r w:rsidR="007655B7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="007655B7">
        <w:rPr>
          <w:rFonts w:ascii="Arial" w:hAnsi="Arial" w:cs="Arial"/>
          <w:sz w:val="20"/>
          <w:szCs w:val="20"/>
          <w:lang w:val="en-US"/>
        </w:rPr>
        <w:t xml:space="preserve"> </w:t>
      </w:r>
      <w:r w:rsidR="00A419FB">
        <w:rPr>
          <w:rFonts w:ascii="Arial" w:hAnsi="Arial" w:cs="Arial"/>
          <w:sz w:val="20"/>
          <w:szCs w:val="20"/>
          <w:lang w:val="en-US"/>
        </w:rPr>
        <w:t xml:space="preserve">Language </w:t>
      </w:r>
      <w:r w:rsidR="00172B25">
        <w:rPr>
          <w:rFonts w:ascii="Arial" w:hAnsi="Arial" w:cs="Arial"/>
          <w:sz w:val="20"/>
          <w:szCs w:val="20"/>
          <w:lang w:val="en-US"/>
        </w:rPr>
        <w:t>‘</w:t>
      </w:r>
      <w:r w:rsidR="00A419FB">
        <w:rPr>
          <w:rFonts w:ascii="Arial" w:hAnsi="Arial" w:cs="Arial"/>
          <w:sz w:val="20"/>
          <w:szCs w:val="20"/>
          <w:lang w:val="en-US"/>
        </w:rPr>
        <w:t>T</w:t>
      </w:r>
      <w:r w:rsidR="007655B7">
        <w:rPr>
          <w:rFonts w:ascii="Arial" w:hAnsi="Arial" w:cs="Arial"/>
          <w:sz w:val="20"/>
          <w:szCs w:val="20"/>
          <w:lang w:val="en-US"/>
        </w:rPr>
        <w:t>utorial</w:t>
      </w:r>
      <w:r w:rsidR="00172B25">
        <w:rPr>
          <w:rFonts w:ascii="Arial" w:hAnsi="Arial" w:cs="Arial"/>
          <w:sz w:val="20"/>
          <w:szCs w:val="20"/>
          <w:lang w:val="en-US"/>
        </w:rPr>
        <w:t>’</w:t>
      </w:r>
      <w:r w:rsidR="007655B7">
        <w:rPr>
          <w:rFonts w:ascii="Arial" w:hAnsi="Arial" w:cs="Arial"/>
          <w:sz w:val="20"/>
          <w:szCs w:val="20"/>
          <w:lang w:val="en-US"/>
        </w:rPr>
        <w:t xml:space="preserve"> [Esterel2011]</w:t>
      </w:r>
      <w:r w:rsidR="0081114C">
        <w:rPr>
          <w:rFonts w:ascii="Arial" w:hAnsi="Arial" w:cs="Arial"/>
          <w:sz w:val="20"/>
          <w:szCs w:val="20"/>
          <w:lang w:val="en-US"/>
        </w:rPr>
        <w:t xml:space="preserve">, which models </w:t>
      </w:r>
      <w:r w:rsidR="00172B25">
        <w:rPr>
          <w:rFonts w:ascii="Arial" w:hAnsi="Arial" w:cs="Arial"/>
          <w:sz w:val="20"/>
          <w:szCs w:val="20"/>
          <w:lang w:val="en-US"/>
        </w:rPr>
        <w:t xml:space="preserve">mainly with state-machines </w:t>
      </w:r>
      <w:ins w:id="8" w:author="DUFOUR Jean-Louis" w:date="2015-11-16T08:21:00Z">
        <w:r w:rsidR="00D461B6">
          <w:rPr>
            <w:rFonts w:ascii="Arial" w:hAnsi="Arial" w:cs="Arial"/>
            <w:sz w:val="20"/>
            <w:szCs w:val="20"/>
            <w:lang w:val="en-US"/>
          </w:rPr>
          <w:t>a descendant of</w:t>
        </w:r>
      </w:ins>
      <w:ins w:id="9" w:author="DUFOUR Jean-Louis" w:date="2015-11-16T08:20:00Z">
        <w:r w:rsidR="00D461B6">
          <w:rPr>
            <w:rFonts w:ascii="Arial" w:hAnsi="Arial" w:cs="Arial"/>
            <w:sz w:val="20"/>
            <w:szCs w:val="20"/>
            <w:lang w:val="en-US"/>
          </w:rPr>
          <w:t xml:space="preserve"> </w:t>
        </w:r>
      </w:ins>
      <w:r w:rsidR="0081114C">
        <w:rPr>
          <w:rFonts w:ascii="Arial" w:hAnsi="Arial" w:cs="Arial"/>
          <w:sz w:val="20"/>
          <w:szCs w:val="20"/>
          <w:lang w:val="en-US"/>
        </w:rPr>
        <w:t>Gérard Berry’s</w:t>
      </w:r>
      <w:r w:rsidR="00A419FB">
        <w:rPr>
          <w:rFonts w:ascii="Arial" w:hAnsi="Arial" w:cs="Arial"/>
          <w:sz w:val="20"/>
          <w:szCs w:val="20"/>
          <w:lang w:val="en-US"/>
        </w:rPr>
        <w:t xml:space="preserve"> stopwatch</w:t>
      </w:r>
      <w:r w:rsidR="0081114C">
        <w:rPr>
          <w:rFonts w:ascii="Arial" w:hAnsi="Arial" w:cs="Arial"/>
          <w:sz w:val="20"/>
          <w:szCs w:val="20"/>
          <w:lang w:val="en-US"/>
        </w:rPr>
        <w:t xml:space="preserve"> (</w:t>
      </w:r>
      <w:r w:rsidR="00EF3CF3">
        <w:rPr>
          <w:rFonts w:ascii="Arial" w:hAnsi="Arial" w:cs="Arial"/>
          <w:sz w:val="20"/>
          <w:szCs w:val="20"/>
          <w:lang w:val="en-US"/>
        </w:rPr>
        <w:t>published in</w:t>
      </w:r>
      <w:r w:rsidR="0081114C">
        <w:rPr>
          <w:rFonts w:ascii="Arial" w:hAnsi="Arial" w:cs="Arial"/>
          <w:sz w:val="20"/>
          <w:szCs w:val="20"/>
          <w:lang w:val="en-US"/>
        </w:rPr>
        <w:t xml:space="preserve"> </w:t>
      </w:r>
      <w:r w:rsidR="0081114C" w:rsidRPr="00963EEC">
        <w:rPr>
          <w:rFonts w:ascii="Arial" w:hAnsi="Arial" w:cs="Arial"/>
          <w:sz w:val="20"/>
          <w:szCs w:val="20"/>
          <w:lang w:val="en-US"/>
        </w:rPr>
        <w:t>[Berry1</w:t>
      </w:r>
      <w:r w:rsidR="00EF3CF3">
        <w:rPr>
          <w:rFonts w:ascii="Arial" w:hAnsi="Arial" w:cs="Arial"/>
          <w:sz w:val="20"/>
          <w:szCs w:val="20"/>
          <w:lang w:val="en-US"/>
        </w:rPr>
        <w:t>991], see also</w:t>
      </w:r>
      <w:r w:rsidR="0081114C">
        <w:rPr>
          <w:rFonts w:ascii="Arial" w:hAnsi="Arial" w:cs="Arial"/>
          <w:sz w:val="20"/>
          <w:szCs w:val="20"/>
          <w:lang w:val="en-US"/>
        </w:rPr>
        <w:t xml:space="preserve"> </w:t>
      </w:r>
      <w:r w:rsidR="0081114C" w:rsidRPr="0081114C">
        <w:rPr>
          <w:rFonts w:ascii="Arial" w:hAnsi="Arial" w:cs="Arial"/>
          <w:sz w:val="20"/>
          <w:szCs w:val="20"/>
          <w:lang w:val="en-US"/>
        </w:rPr>
        <w:t>[Halbwachs1993]</w:t>
      </w:r>
      <w:ins w:id="10" w:author="DUFOUR Jean-Louis" w:date="2015-11-16T08:21:00Z">
        <w:r w:rsidR="00D461B6" w:rsidRPr="00D461B6">
          <w:rPr>
            <w:rFonts w:ascii="Arial" w:hAnsi="Arial" w:cs="Arial"/>
            <w:sz w:val="20"/>
            <w:szCs w:val="20"/>
            <w:lang w:val="en-US"/>
          </w:rPr>
          <w:t xml:space="preserve"> </w:t>
        </w:r>
        <w:r w:rsidR="00D461B6">
          <w:rPr>
            <w:rFonts w:ascii="Arial" w:hAnsi="Arial" w:cs="Arial"/>
            <w:sz w:val="20"/>
            <w:szCs w:val="20"/>
            <w:lang w:val="en-US"/>
          </w:rPr>
          <w:t xml:space="preserve">; itself a descendant of </w:t>
        </w:r>
        <w:proofErr w:type="spellStart"/>
        <w:r w:rsidR="00D461B6">
          <w:rPr>
            <w:rFonts w:ascii="Arial" w:hAnsi="Arial" w:cs="Arial"/>
            <w:sz w:val="20"/>
            <w:szCs w:val="20"/>
            <w:lang w:val="en-US"/>
          </w:rPr>
          <w:t>Harel’s</w:t>
        </w:r>
        <w:proofErr w:type="spellEnd"/>
        <w:r w:rsidR="00D461B6">
          <w:rPr>
            <w:rFonts w:ascii="Arial" w:hAnsi="Arial" w:cs="Arial"/>
            <w:sz w:val="20"/>
            <w:szCs w:val="20"/>
            <w:lang w:val="en-US"/>
          </w:rPr>
          <w:t xml:space="preserve"> wristwatch [Harel84]</w:t>
        </w:r>
      </w:ins>
      <w:r w:rsidR="0081114C">
        <w:rPr>
          <w:rFonts w:ascii="Arial" w:hAnsi="Arial" w:cs="Arial"/>
          <w:sz w:val="20"/>
          <w:szCs w:val="20"/>
          <w:lang w:val="en-US"/>
        </w:rPr>
        <w:t>)</w:t>
      </w:r>
      <w:r w:rsidR="007655B7">
        <w:rPr>
          <w:rFonts w:ascii="Arial" w:hAnsi="Arial" w:cs="Arial"/>
          <w:sz w:val="20"/>
          <w:szCs w:val="20"/>
          <w:lang w:val="en-US"/>
        </w:rPr>
        <w:t>.</w:t>
      </w:r>
    </w:p>
    <w:p w:rsidR="00926AC2" w:rsidRDefault="00A745FD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It would be too long to exhaustively enumerate all the limitations we impose on state-machines: weak</w:t>
      </w:r>
      <w:r w:rsidR="0072695E">
        <w:rPr>
          <w:rFonts w:ascii="Arial" w:hAnsi="Arial" w:cs="Arial"/>
          <w:sz w:val="20"/>
          <w:szCs w:val="20"/>
          <w:lang w:val="en-US"/>
        </w:rPr>
        <w:t>/synchro/resume</w:t>
      </w:r>
      <w:r>
        <w:rPr>
          <w:rFonts w:ascii="Arial" w:hAnsi="Arial" w:cs="Arial"/>
          <w:sz w:val="20"/>
          <w:szCs w:val="20"/>
          <w:lang w:val="en-US"/>
        </w:rPr>
        <w:t xml:space="preserve"> transitions, signals, ‘last’ operator, etc.</w:t>
      </w:r>
      <w:r w:rsidR="0072695E">
        <w:rPr>
          <w:rFonts w:ascii="Arial" w:hAnsi="Arial" w:cs="Arial"/>
          <w:sz w:val="20"/>
          <w:szCs w:val="20"/>
          <w:lang w:val="en-US"/>
        </w:rPr>
        <w:t xml:space="preserve"> In fact almost everything has been forbidden, and i</w:t>
      </w:r>
      <w:r>
        <w:rPr>
          <w:rFonts w:ascii="Arial" w:hAnsi="Arial" w:cs="Arial"/>
          <w:sz w:val="20"/>
          <w:szCs w:val="20"/>
          <w:lang w:val="en-US"/>
        </w:rPr>
        <w:t>t is easier to explain what we kept</w:t>
      </w:r>
      <w:r w:rsidR="007C7EB2">
        <w:rPr>
          <w:rFonts w:ascii="Arial" w:hAnsi="Arial" w:cs="Arial"/>
          <w:sz w:val="20"/>
          <w:szCs w:val="20"/>
          <w:lang w:val="en-US"/>
        </w:rPr>
        <w:t>. Let’s call a state-machine ‘simple’ when</w:t>
      </w:r>
    </w:p>
    <w:p w:rsidR="00C9672E" w:rsidRDefault="007C7EB2" w:rsidP="00176D32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states are</w:t>
      </w:r>
      <w:r w:rsidR="00926AC2" w:rsidRPr="00926AC2">
        <w:rPr>
          <w:rFonts w:ascii="Arial" w:hAnsi="Arial" w:cs="Arial"/>
          <w:sz w:val="20"/>
          <w:szCs w:val="20"/>
          <w:lang w:val="en-US"/>
        </w:rPr>
        <w:t xml:space="preserve"> independent operators (</w:t>
      </w:r>
      <w:r>
        <w:rPr>
          <w:rFonts w:ascii="Arial" w:hAnsi="Arial" w:cs="Arial"/>
          <w:sz w:val="20"/>
          <w:szCs w:val="20"/>
          <w:lang w:val="en-US"/>
        </w:rPr>
        <w:t>no ‘last’: no sharing between states</w:t>
      </w:r>
      <w:r w:rsidR="00926AC2" w:rsidRPr="00926AC2">
        <w:rPr>
          <w:rFonts w:ascii="Arial" w:hAnsi="Arial" w:cs="Arial"/>
          <w:sz w:val="20"/>
          <w:szCs w:val="20"/>
          <w:lang w:val="en-US"/>
        </w:rPr>
        <w:t>)</w:t>
      </w:r>
      <w:r w:rsidR="00926AC2">
        <w:rPr>
          <w:rFonts w:ascii="Arial" w:hAnsi="Arial" w:cs="Arial"/>
          <w:sz w:val="20"/>
          <w:szCs w:val="20"/>
          <w:lang w:val="en-US"/>
        </w:rPr>
        <w:t>,</w:t>
      </w:r>
      <w:r w:rsidR="00904104">
        <w:rPr>
          <w:rFonts w:ascii="Arial" w:hAnsi="Arial" w:cs="Arial"/>
          <w:sz w:val="20"/>
          <w:szCs w:val="20"/>
          <w:lang w:val="en-US"/>
        </w:rPr>
        <w:t xml:space="preserve"> restarted (and not resumed</w:t>
      </w:r>
      <w:r w:rsidR="00546942">
        <w:rPr>
          <w:rFonts w:ascii="Arial" w:hAnsi="Arial" w:cs="Arial"/>
          <w:sz w:val="20"/>
          <w:szCs w:val="20"/>
          <w:lang w:val="en-US"/>
        </w:rPr>
        <w:t>: inner states are re-initialized</w:t>
      </w:r>
      <w:r w:rsidR="00904104">
        <w:rPr>
          <w:rFonts w:ascii="Arial" w:hAnsi="Arial" w:cs="Arial"/>
          <w:sz w:val="20"/>
          <w:szCs w:val="20"/>
          <w:lang w:val="en-US"/>
        </w:rPr>
        <w:t>)</w:t>
      </w:r>
      <w:r w:rsidR="00EA4390">
        <w:rPr>
          <w:rFonts w:ascii="Arial" w:hAnsi="Arial" w:cs="Arial"/>
          <w:sz w:val="20"/>
          <w:szCs w:val="20"/>
          <w:lang w:val="en-US"/>
        </w:rPr>
        <w:t xml:space="preserve"> at each entering transition,</w:t>
      </w:r>
      <w:r w:rsidR="005822AA">
        <w:rPr>
          <w:rFonts w:ascii="Arial" w:hAnsi="Arial" w:cs="Arial"/>
          <w:sz w:val="20"/>
          <w:szCs w:val="20"/>
          <w:lang w:val="en-US"/>
        </w:rPr>
        <w:t xml:space="preserve"> and contain only (a subset of) built-in operators,</w:t>
      </w:r>
    </w:p>
    <w:p w:rsidR="00926AC2" w:rsidRDefault="00926AC2" w:rsidP="00176D32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transitions are ‘strong’, i.e. their conditions are the first thing computed, then the new state is determined and executed,</w:t>
      </w:r>
    </w:p>
    <w:p w:rsidR="00926AC2" w:rsidRDefault="00926AC2" w:rsidP="00176D32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transitions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have no actions</w:t>
      </w:r>
      <w:r w:rsidR="007C7EB2">
        <w:rPr>
          <w:rFonts w:ascii="Arial" w:hAnsi="Arial" w:cs="Arial"/>
          <w:sz w:val="20"/>
          <w:szCs w:val="20"/>
          <w:lang w:val="en-US"/>
        </w:rPr>
        <w:t>, no events</w:t>
      </w:r>
      <w:r>
        <w:rPr>
          <w:rFonts w:ascii="Arial" w:hAnsi="Arial" w:cs="Arial"/>
          <w:sz w:val="20"/>
          <w:szCs w:val="20"/>
          <w:lang w:val="en-US"/>
        </w:rPr>
        <w:t xml:space="preserve"> and combinatorial conditions (no temporal operator).</w:t>
      </w:r>
    </w:p>
    <w:p w:rsidR="00926AC2" w:rsidRDefault="00904104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So, this is a minimalist interpretation of the paradigm. To transpose the former operator into the unified subset, we have to:</w:t>
      </w:r>
    </w:p>
    <w:p w:rsidR="00904104" w:rsidRDefault="00904104" w:rsidP="00176D32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replace the default value mechanism on ‘cpt1’ and ‘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rst_cpt</w:t>
      </w:r>
      <w:proofErr w:type="spellEnd"/>
      <w:r>
        <w:rPr>
          <w:rFonts w:ascii="Arial" w:hAnsi="Arial" w:cs="Arial"/>
          <w:sz w:val="20"/>
          <w:szCs w:val="20"/>
          <w:lang w:val="en-US"/>
        </w:rPr>
        <w:t>’ by an explicit definition in every state,</w:t>
      </w:r>
    </w:p>
    <w:p w:rsidR="00904104" w:rsidRDefault="00904104" w:rsidP="00176D32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 xml:space="preserve">replace the two actions on transition by adequate </w:t>
      </w:r>
      <w:r w:rsidR="00EA4390">
        <w:rPr>
          <w:rFonts w:ascii="Arial" w:hAnsi="Arial" w:cs="Arial"/>
          <w:sz w:val="20"/>
          <w:szCs w:val="20"/>
          <w:lang w:val="en-US"/>
        </w:rPr>
        <w:t>initializations in the modes (transition actions are pushed in</w:t>
      </w:r>
      <w:r w:rsidR="00546942">
        <w:rPr>
          <w:rFonts w:ascii="Arial" w:hAnsi="Arial" w:cs="Arial"/>
          <w:sz w:val="20"/>
          <w:szCs w:val="20"/>
          <w:lang w:val="en-US"/>
        </w:rPr>
        <w:t>side</w:t>
      </w:r>
      <w:r w:rsidR="00EA4390">
        <w:rPr>
          <w:rFonts w:ascii="Arial" w:hAnsi="Arial" w:cs="Arial"/>
          <w:sz w:val="20"/>
          <w:szCs w:val="20"/>
          <w:lang w:val="en-US"/>
        </w:rPr>
        <w:t xml:space="preserve"> the modes),</w:t>
      </w:r>
    </w:p>
    <w:p w:rsidR="00EA4390" w:rsidRPr="00904104" w:rsidRDefault="00EA4390" w:rsidP="00176D32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replace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the ‘</w:t>
      </w:r>
      <w:proofErr w:type="spellStart"/>
      <w:r>
        <w:rPr>
          <w:rFonts w:ascii="Arial" w:hAnsi="Arial" w:cs="Arial"/>
          <w:sz w:val="20"/>
          <w:szCs w:val="20"/>
          <w:lang w:val="en-US"/>
        </w:rPr>
        <w:t>fby</w:t>
      </w:r>
      <w:proofErr w:type="spellEnd"/>
      <w:r>
        <w:rPr>
          <w:rFonts w:ascii="Arial" w:hAnsi="Arial" w:cs="Arial"/>
          <w:sz w:val="20"/>
          <w:szCs w:val="20"/>
          <w:lang w:val="en-US"/>
        </w:rPr>
        <w:t>’ in the conditions by the elaboration of a new variable ‘cpt_m1’ (the ‘</w:t>
      </w:r>
      <w:proofErr w:type="spellStart"/>
      <w:r>
        <w:rPr>
          <w:rFonts w:ascii="Arial" w:hAnsi="Arial" w:cs="Arial"/>
          <w:sz w:val="20"/>
          <w:szCs w:val="20"/>
          <w:lang w:val="en-US"/>
        </w:rPr>
        <w:t>fby</w:t>
      </w:r>
      <w:proofErr w:type="spellEnd"/>
      <w:r>
        <w:rPr>
          <w:rFonts w:ascii="Arial" w:hAnsi="Arial" w:cs="Arial"/>
          <w:sz w:val="20"/>
          <w:szCs w:val="20"/>
          <w:lang w:val="en-US"/>
        </w:rPr>
        <w:t>’ is pushed outside the state-machine).</w:t>
      </w:r>
    </w:p>
    <w:p w:rsidR="002131F2" w:rsidRDefault="00EF3CF3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 wp14:anchorId="41EA38FA" wp14:editId="51989B06">
            <wp:extent cx="5381625" cy="2838450"/>
            <wp:effectExtent l="0" t="0" r="9525" b="0"/>
            <wp:docPr id="9" name="Image 9" descr="C:\Users\F074018\Documents\erts2016\paper\scade_sm01_t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074018\Documents\erts2016\paper\scade_sm01_t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D0D" w:rsidRPr="00B97D0D" w:rsidRDefault="00B97D0D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This last paragraph </w:t>
      </w:r>
      <w:r w:rsidR="00D108CA">
        <w:rPr>
          <w:rFonts w:ascii="Arial" w:hAnsi="Arial" w:cs="Arial"/>
          <w:sz w:val="20"/>
          <w:szCs w:val="20"/>
          <w:lang w:val="en-US"/>
        </w:rPr>
        <w:t xml:space="preserve">is a bit technical and </w:t>
      </w:r>
      <w:r w:rsidR="00A6026C">
        <w:rPr>
          <w:rFonts w:ascii="Arial" w:hAnsi="Arial" w:cs="Arial"/>
          <w:sz w:val="20"/>
          <w:szCs w:val="20"/>
          <w:lang w:val="en-US"/>
        </w:rPr>
        <w:t xml:space="preserve">can be </w:t>
      </w:r>
      <w:r w:rsidR="001B3B97">
        <w:rPr>
          <w:rFonts w:ascii="Arial" w:hAnsi="Arial" w:cs="Arial"/>
          <w:sz w:val="20"/>
          <w:szCs w:val="20"/>
          <w:lang w:val="en-US"/>
        </w:rPr>
        <w:t>skipped;</w:t>
      </w:r>
      <w:r w:rsidR="00A6026C">
        <w:rPr>
          <w:rFonts w:ascii="Arial" w:hAnsi="Arial" w:cs="Arial"/>
          <w:sz w:val="20"/>
          <w:szCs w:val="20"/>
          <w:lang w:val="en-US"/>
        </w:rPr>
        <w:t xml:space="preserve"> it is just an illustration of the </w:t>
      </w:r>
      <w:r w:rsidR="00604D31">
        <w:rPr>
          <w:rFonts w:ascii="Arial" w:hAnsi="Arial" w:cs="Arial"/>
          <w:sz w:val="20"/>
          <w:szCs w:val="20"/>
          <w:lang w:val="en-US"/>
        </w:rPr>
        <w:t xml:space="preserve">countless </w:t>
      </w:r>
      <w:r w:rsidR="00A6026C">
        <w:rPr>
          <w:rFonts w:ascii="Arial" w:hAnsi="Arial" w:cs="Arial"/>
          <w:sz w:val="20"/>
          <w:szCs w:val="20"/>
          <w:lang w:val="en-US"/>
        </w:rPr>
        <w:t>subtleties that occur with state-machines</w:t>
      </w:r>
      <w:r w:rsidR="00DC3E1D">
        <w:rPr>
          <w:rFonts w:ascii="Arial" w:hAnsi="Arial" w:cs="Arial"/>
          <w:sz w:val="20"/>
          <w:szCs w:val="20"/>
          <w:lang w:val="en-US"/>
        </w:rPr>
        <w:t>, which we consider to be inacceptable in a safety-critical design</w:t>
      </w:r>
      <w:r w:rsidR="00A6026C">
        <w:rPr>
          <w:rFonts w:ascii="Arial" w:hAnsi="Arial" w:cs="Arial"/>
          <w:sz w:val="20"/>
          <w:szCs w:val="20"/>
          <w:lang w:val="en-US"/>
        </w:rPr>
        <w:t>. If you observe only the outputs, the two previous diagrams are indistingu</w:t>
      </w:r>
      <w:r w:rsidR="00604D31">
        <w:rPr>
          <w:rFonts w:ascii="Arial" w:hAnsi="Arial" w:cs="Arial"/>
          <w:sz w:val="20"/>
          <w:szCs w:val="20"/>
          <w:lang w:val="en-US"/>
        </w:rPr>
        <w:t>ish</w:t>
      </w:r>
      <w:r w:rsidR="00A6026C">
        <w:rPr>
          <w:rFonts w:ascii="Arial" w:hAnsi="Arial" w:cs="Arial"/>
          <w:sz w:val="20"/>
          <w:szCs w:val="20"/>
          <w:lang w:val="en-US"/>
        </w:rPr>
        <w:t>able.</w:t>
      </w:r>
      <w:r w:rsidR="001B3B97">
        <w:rPr>
          <w:rFonts w:ascii="Arial" w:hAnsi="Arial" w:cs="Arial"/>
          <w:sz w:val="20"/>
          <w:szCs w:val="20"/>
          <w:lang w:val="en-US"/>
        </w:rPr>
        <w:t xml:space="preserve"> But if you observe also the inner signal ‘</w:t>
      </w:r>
      <w:proofErr w:type="spellStart"/>
      <w:r w:rsidR="001B3B97">
        <w:rPr>
          <w:rFonts w:ascii="Arial" w:hAnsi="Arial" w:cs="Arial"/>
          <w:sz w:val="20"/>
          <w:szCs w:val="20"/>
          <w:lang w:val="en-US"/>
        </w:rPr>
        <w:t>rst_cpt</w:t>
      </w:r>
      <w:proofErr w:type="spellEnd"/>
      <w:r w:rsidR="001B3B97">
        <w:rPr>
          <w:rFonts w:ascii="Arial" w:hAnsi="Arial" w:cs="Arial"/>
          <w:sz w:val="20"/>
          <w:szCs w:val="20"/>
          <w:lang w:val="en-US"/>
        </w:rPr>
        <w:t>’, there is a difference: it is false in the first diagram and true in the second (</w:t>
      </w:r>
      <w:r w:rsidR="00443813">
        <w:rPr>
          <w:rFonts w:ascii="Arial" w:hAnsi="Arial" w:cs="Arial"/>
          <w:sz w:val="20"/>
          <w:szCs w:val="20"/>
          <w:lang w:val="en-US"/>
        </w:rPr>
        <w:t xml:space="preserve">look at the </w:t>
      </w:r>
      <w:r w:rsidR="001B3B97">
        <w:rPr>
          <w:rFonts w:ascii="Arial" w:hAnsi="Arial" w:cs="Arial"/>
          <w:sz w:val="20"/>
          <w:szCs w:val="20"/>
          <w:lang w:val="en-US"/>
        </w:rPr>
        <w:t xml:space="preserve">upper-left corner of the diagrams). </w:t>
      </w:r>
      <w:r w:rsidR="008D2A45">
        <w:rPr>
          <w:rFonts w:ascii="Arial" w:hAnsi="Arial" w:cs="Arial"/>
          <w:sz w:val="20"/>
          <w:szCs w:val="20"/>
          <w:lang w:val="en-US"/>
        </w:rPr>
        <w:t xml:space="preserve">It occurs only during the first cycle (the initial start or ‘cold start’), and it is the reason why the first diagram is not accepted by our </w:t>
      </w:r>
      <w:proofErr w:type="spellStart"/>
      <w:r w:rsidR="008D2A45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="008D2A45" w:rsidRPr="008D2A45">
        <w:rPr>
          <w:rFonts w:ascii="Arial" w:hAnsi="Arial" w:cs="Arial"/>
          <w:sz w:val="20"/>
          <w:szCs w:val="20"/>
          <w:lang w:val="en-US"/>
        </w:rPr>
        <w:sym w:font="Wingdings" w:char="F0E0"/>
      </w:r>
      <w:r w:rsidR="008D2A45">
        <w:rPr>
          <w:rFonts w:ascii="Arial" w:hAnsi="Arial" w:cs="Arial"/>
          <w:sz w:val="20"/>
          <w:szCs w:val="20"/>
          <w:lang w:val="en-US"/>
        </w:rPr>
        <w:t>Simulink translator (the 2</w:t>
      </w:r>
      <w:r w:rsidR="008D2A45" w:rsidRPr="008D2A45">
        <w:rPr>
          <w:rFonts w:ascii="Arial" w:hAnsi="Arial" w:cs="Arial"/>
          <w:sz w:val="20"/>
          <w:szCs w:val="20"/>
          <w:vertAlign w:val="superscript"/>
          <w:lang w:val="en-US"/>
        </w:rPr>
        <w:t>nd</w:t>
      </w:r>
      <w:r w:rsidR="008D2A45">
        <w:rPr>
          <w:rFonts w:ascii="Arial" w:hAnsi="Arial" w:cs="Arial"/>
          <w:sz w:val="20"/>
          <w:szCs w:val="20"/>
          <w:lang w:val="en-US"/>
        </w:rPr>
        <w:t xml:space="preserve"> diagram is OK</w:t>
      </w:r>
      <w:r w:rsidR="00A64FA1">
        <w:rPr>
          <w:rFonts w:ascii="Arial" w:hAnsi="Arial" w:cs="Arial"/>
          <w:sz w:val="20"/>
          <w:szCs w:val="20"/>
          <w:lang w:val="en-US"/>
        </w:rPr>
        <w:t>). More precisely,</w:t>
      </w:r>
      <w:r w:rsidR="008D2A45">
        <w:rPr>
          <w:rFonts w:ascii="Arial" w:hAnsi="Arial" w:cs="Arial"/>
          <w:sz w:val="20"/>
          <w:szCs w:val="20"/>
          <w:lang w:val="en-US"/>
        </w:rPr>
        <w:t xml:space="preserve"> &lt;SM1&gt; in the first diagram is a state-machine, but is not a ‘mode-machine’</w:t>
      </w:r>
      <w:r w:rsidR="00A64FA1">
        <w:rPr>
          <w:rFonts w:ascii="Arial" w:hAnsi="Arial" w:cs="Arial"/>
          <w:sz w:val="20"/>
          <w:szCs w:val="20"/>
          <w:lang w:val="en-US"/>
        </w:rPr>
        <w:t>, because ‘State1’ is not an operator: it behaves differently in the initial start (</w:t>
      </w:r>
      <w:proofErr w:type="spellStart"/>
      <w:r w:rsidR="00A64FA1">
        <w:rPr>
          <w:rFonts w:ascii="Arial" w:hAnsi="Arial" w:cs="Arial"/>
          <w:sz w:val="20"/>
          <w:szCs w:val="20"/>
          <w:lang w:val="en-US"/>
        </w:rPr>
        <w:t>rst_</w:t>
      </w:r>
      <w:proofErr w:type="gramStart"/>
      <w:r w:rsidR="00A64FA1">
        <w:rPr>
          <w:rFonts w:ascii="Arial" w:hAnsi="Arial" w:cs="Arial"/>
          <w:sz w:val="20"/>
          <w:szCs w:val="20"/>
          <w:lang w:val="en-US"/>
        </w:rPr>
        <w:t>cst</w:t>
      </w:r>
      <w:proofErr w:type="spellEnd"/>
      <w:r w:rsidR="00A64FA1">
        <w:rPr>
          <w:rFonts w:ascii="Arial" w:hAnsi="Arial" w:cs="Arial"/>
          <w:sz w:val="20"/>
          <w:szCs w:val="20"/>
          <w:lang w:val="en-US"/>
        </w:rPr>
        <w:t xml:space="preserve">  =</w:t>
      </w:r>
      <w:proofErr w:type="gramEnd"/>
      <w:r w:rsidR="00A64FA1">
        <w:rPr>
          <w:rFonts w:ascii="Arial" w:hAnsi="Arial" w:cs="Arial"/>
          <w:sz w:val="20"/>
          <w:szCs w:val="20"/>
          <w:lang w:val="en-US"/>
        </w:rPr>
        <w:t xml:space="preserve"> false) and in a warm start (a restart in the middle of a run, coming from State2; in this case </w:t>
      </w:r>
      <w:proofErr w:type="spellStart"/>
      <w:r w:rsidR="00A64FA1">
        <w:rPr>
          <w:rFonts w:ascii="Arial" w:hAnsi="Arial" w:cs="Arial"/>
          <w:sz w:val="20"/>
          <w:szCs w:val="20"/>
          <w:lang w:val="en-US"/>
        </w:rPr>
        <w:t>rst_cst</w:t>
      </w:r>
      <w:proofErr w:type="spellEnd"/>
      <w:r w:rsidR="00A64FA1">
        <w:rPr>
          <w:rFonts w:ascii="Arial" w:hAnsi="Arial" w:cs="Arial"/>
          <w:sz w:val="20"/>
          <w:szCs w:val="20"/>
          <w:lang w:val="en-US"/>
        </w:rPr>
        <w:t xml:space="preserve"> = true). In other words, </w:t>
      </w:r>
      <w:r w:rsidR="00E65340">
        <w:rPr>
          <w:rFonts w:ascii="Arial" w:hAnsi="Arial" w:cs="Arial"/>
          <w:sz w:val="20"/>
          <w:szCs w:val="20"/>
          <w:lang w:val="en-US"/>
        </w:rPr>
        <w:t>State1 has an ‘extra-sensory’ knowledge (not given by its inputs and state) of the fact that a start is an initial one or a warm one. Again in other words, if we had to translate this in the unified subset, we would have to add a supplementary input to State1 to give him this information.</w:t>
      </w:r>
      <w:r w:rsidR="004E35D4">
        <w:rPr>
          <w:rFonts w:ascii="Arial" w:hAnsi="Arial" w:cs="Arial"/>
          <w:sz w:val="20"/>
          <w:szCs w:val="20"/>
          <w:lang w:val="en-US"/>
        </w:rPr>
        <w:t xml:space="preserve"> We consider that it is no more a syntactical translation, but mo</w:t>
      </w:r>
      <w:r w:rsidR="00D108CA">
        <w:rPr>
          <w:rFonts w:ascii="Arial" w:hAnsi="Arial" w:cs="Arial"/>
          <w:sz w:val="20"/>
          <w:szCs w:val="20"/>
          <w:lang w:val="en-US"/>
        </w:rPr>
        <w:t>re fundamentally</w:t>
      </w:r>
      <w:r w:rsidR="00B6180D">
        <w:rPr>
          <w:rFonts w:ascii="Arial" w:hAnsi="Arial" w:cs="Arial"/>
          <w:sz w:val="20"/>
          <w:szCs w:val="20"/>
          <w:lang w:val="en-US"/>
        </w:rPr>
        <w:t xml:space="preserve"> we consider that such a subtle semantic point is not acceptable in a safety-critical design.</w:t>
      </w:r>
      <w:r w:rsidR="008D2A45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D04A5" w:rsidRDefault="00FD04A5" w:rsidP="00176D32">
      <w:pPr>
        <w:pStyle w:val="Titre2"/>
        <w:jc w:val="both"/>
        <w:rPr>
          <w:lang w:val="en-US"/>
        </w:rPr>
      </w:pPr>
      <w:r>
        <w:rPr>
          <w:lang w:val="en-US"/>
        </w:rPr>
        <w:t>3</w:t>
      </w:r>
      <w:r w:rsidRPr="00CC1DC8">
        <w:rPr>
          <w:lang w:val="en-US"/>
        </w:rPr>
        <w:t xml:space="preserve">.2 </w:t>
      </w:r>
      <w:r w:rsidR="00F40980">
        <w:rPr>
          <w:lang w:val="en-US"/>
        </w:rPr>
        <w:t>Simulink</w:t>
      </w:r>
      <w:r w:rsidR="008D2A45">
        <w:rPr>
          <w:lang w:val="en-US"/>
        </w:rPr>
        <w:t>: classicis</w:t>
      </w:r>
      <w:r>
        <w:rPr>
          <w:lang w:val="en-US"/>
        </w:rPr>
        <w:t>m</w:t>
      </w:r>
    </w:p>
    <w:p w:rsidR="00FD04A5" w:rsidRPr="00D21F4F" w:rsidRDefault="00134564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D21F4F">
        <w:rPr>
          <w:rFonts w:ascii="Arial" w:hAnsi="Arial" w:cs="Arial"/>
          <w:sz w:val="20"/>
          <w:szCs w:val="20"/>
          <w:lang w:val="en-US"/>
        </w:rPr>
        <w:t>State-machines in Simulink are</w:t>
      </w:r>
      <w:r w:rsidR="00F40980" w:rsidRPr="00D21F4F">
        <w:rPr>
          <w:rFonts w:ascii="Arial" w:hAnsi="Arial" w:cs="Arial"/>
          <w:sz w:val="20"/>
          <w:szCs w:val="20"/>
          <w:lang w:val="en-US"/>
        </w:rPr>
        <w:t xml:space="preserve"> built with</w:t>
      </w:r>
      <w:r w:rsidRPr="00D21F4F">
        <w:rPr>
          <w:rFonts w:ascii="Arial" w:hAnsi="Arial" w:cs="Arial"/>
          <w:sz w:val="20"/>
          <w:szCs w:val="20"/>
          <w:lang w:val="en-US"/>
        </w:rPr>
        <w:t xml:space="preserve"> a toolbox called ‘</w:t>
      </w:r>
      <w:proofErr w:type="spellStart"/>
      <w:r w:rsidRPr="00D21F4F">
        <w:rPr>
          <w:rFonts w:ascii="Arial" w:hAnsi="Arial" w:cs="Arial"/>
          <w:sz w:val="20"/>
          <w:szCs w:val="20"/>
          <w:lang w:val="en-US"/>
        </w:rPr>
        <w:t>Stateflow</w:t>
      </w:r>
      <w:proofErr w:type="spellEnd"/>
      <w:r w:rsidRPr="00D21F4F">
        <w:rPr>
          <w:rFonts w:ascii="Arial" w:hAnsi="Arial" w:cs="Arial"/>
          <w:sz w:val="20"/>
          <w:szCs w:val="20"/>
          <w:lang w:val="en-US"/>
        </w:rPr>
        <w:t xml:space="preserve">’.  In terms of expression power and complexity, </w:t>
      </w:r>
      <w:r w:rsidR="00F40980" w:rsidRPr="00D21F4F">
        <w:rPr>
          <w:rFonts w:ascii="Arial" w:hAnsi="Arial" w:cs="Arial"/>
          <w:sz w:val="20"/>
          <w:szCs w:val="20"/>
          <w:lang w:val="en-US"/>
        </w:rPr>
        <w:t xml:space="preserve">they are comparable to </w:t>
      </w:r>
      <w:proofErr w:type="spellStart"/>
      <w:r w:rsidR="00F40980" w:rsidRPr="00D21F4F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="00F40980" w:rsidRPr="00D21F4F">
        <w:rPr>
          <w:rFonts w:ascii="Arial" w:hAnsi="Arial" w:cs="Arial"/>
          <w:sz w:val="20"/>
          <w:szCs w:val="20"/>
          <w:lang w:val="en-US"/>
        </w:rPr>
        <w:t>, but they are ‘classic’</w:t>
      </w:r>
      <w:ins w:id="11" w:author="DUFOUR Jean-Louis" w:date="2015-11-16T08:22:00Z">
        <w:r w:rsidR="00D461B6">
          <w:rPr>
            <w:rFonts w:ascii="Arial" w:hAnsi="Arial" w:cs="Arial"/>
            <w:sz w:val="20"/>
            <w:szCs w:val="20"/>
            <w:lang w:val="en-US"/>
          </w:rPr>
          <w:t xml:space="preserve"> </w:t>
        </w:r>
        <w:r w:rsidR="00D461B6">
          <w:rPr>
            <w:rFonts w:ascii="Arial" w:hAnsi="Arial" w:cs="Arial"/>
            <w:sz w:val="20"/>
            <w:szCs w:val="20"/>
            <w:lang w:val="en-US"/>
          </w:rPr>
          <w:t xml:space="preserve">w.r.t. </w:t>
        </w:r>
        <w:proofErr w:type="spellStart"/>
        <w:r w:rsidR="00D461B6">
          <w:rPr>
            <w:rFonts w:ascii="Arial" w:hAnsi="Arial" w:cs="Arial"/>
            <w:sz w:val="20"/>
            <w:szCs w:val="20"/>
            <w:lang w:val="en-US"/>
          </w:rPr>
          <w:t>Harel’s</w:t>
        </w:r>
        <w:proofErr w:type="spellEnd"/>
        <w:r w:rsidR="00D461B6">
          <w:rPr>
            <w:rFonts w:ascii="Arial" w:hAnsi="Arial" w:cs="Arial"/>
            <w:sz w:val="20"/>
            <w:szCs w:val="20"/>
            <w:lang w:val="en-US"/>
          </w:rPr>
          <w:t xml:space="preserve"> ‘seminal synthesis’ [Harel1984]</w:t>
        </w:r>
      </w:ins>
      <w:r w:rsidR="00F40980" w:rsidRPr="00D21F4F">
        <w:rPr>
          <w:rFonts w:ascii="Arial" w:hAnsi="Arial" w:cs="Arial"/>
          <w:sz w:val="20"/>
          <w:szCs w:val="20"/>
          <w:lang w:val="en-US"/>
        </w:rPr>
        <w:t>: the behavior of the states is sequential code.</w:t>
      </w:r>
      <w:r w:rsidRPr="00D21F4F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9D7976" w:rsidRPr="00D21F4F" w:rsidRDefault="000A2A6B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D21F4F">
        <w:rPr>
          <w:rFonts w:ascii="Arial" w:hAnsi="Arial" w:cs="Arial"/>
          <w:sz w:val="20"/>
          <w:szCs w:val="20"/>
          <w:lang w:val="en-US"/>
        </w:rPr>
        <w:t xml:space="preserve">The search for semantic simplicity and the intersection with </w:t>
      </w:r>
      <w:proofErr w:type="spellStart"/>
      <w:r w:rsidRPr="00D21F4F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Pr="00D21F4F">
        <w:rPr>
          <w:rFonts w:ascii="Arial" w:hAnsi="Arial" w:cs="Arial"/>
          <w:sz w:val="20"/>
          <w:szCs w:val="20"/>
          <w:lang w:val="en-US"/>
        </w:rPr>
        <w:t xml:space="preserve"> have led to a </w:t>
      </w:r>
      <w:proofErr w:type="gramStart"/>
      <w:r w:rsidRPr="00D21F4F">
        <w:rPr>
          <w:rFonts w:ascii="Arial" w:hAnsi="Arial" w:cs="Arial"/>
          <w:sz w:val="20"/>
          <w:szCs w:val="20"/>
          <w:lang w:val="en-US"/>
        </w:rPr>
        <w:t>very</w:t>
      </w:r>
      <w:proofErr w:type="gramEnd"/>
      <w:r w:rsidRPr="00D21F4F">
        <w:rPr>
          <w:rFonts w:ascii="Arial" w:hAnsi="Arial" w:cs="Arial"/>
          <w:sz w:val="20"/>
          <w:szCs w:val="20"/>
          <w:lang w:val="en-US"/>
        </w:rPr>
        <w:t xml:space="preserve"> reduced subset</w:t>
      </w:r>
      <w:r w:rsidR="00D21F4F" w:rsidRPr="00D21F4F">
        <w:rPr>
          <w:rFonts w:ascii="Arial" w:hAnsi="Arial" w:cs="Arial"/>
          <w:sz w:val="20"/>
          <w:szCs w:val="20"/>
          <w:lang w:val="en-US"/>
        </w:rPr>
        <w:t xml:space="preserve">, for example from the most general form of transition </w:t>
      </w:r>
    </w:p>
    <w:p w:rsidR="009D7976" w:rsidRPr="00D21F4F" w:rsidRDefault="00D21F4F" w:rsidP="00176D32">
      <w:pPr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D21F4F">
        <w:rPr>
          <w:rFonts w:ascii="Arial" w:hAnsi="Arial" w:cs="Arial"/>
          <w:sz w:val="20"/>
          <w:szCs w:val="20"/>
          <w:lang w:val="en-US"/>
        </w:rPr>
        <w:t>‘</w:t>
      </w:r>
      <w:proofErr w:type="spellStart"/>
      <w:r w:rsidR="009D7976" w:rsidRPr="00D21F4F">
        <w:rPr>
          <w:rFonts w:ascii="Arial" w:hAnsi="Arial" w:cs="Arial"/>
          <w:sz w:val="20"/>
          <w:szCs w:val="20"/>
          <w:lang w:val="en-US"/>
        </w:rPr>
        <w:t>event_</w:t>
      </w:r>
      <w:proofErr w:type="gramStart"/>
      <w:r w:rsidR="009D7976" w:rsidRPr="00D21F4F">
        <w:rPr>
          <w:rFonts w:ascii="Arial" w:hAnsi="Arial" w:cs="Arial"/>
          <w:sz w:val="20"/>
          <w:szCs w:val="20"/>
          <w:lang w:val="en-US"/>
        </w:rPr>
        <w:t>trigger</w:t>
      </w:r>
      <w:proofErr w:type="spellEnd"/>
      <w:r w:rsidR="009D7976" w:rsidRPr="00D21F4F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="009D7976" w:rsidRPr="00D21F4F">
        <w:rPr>
          <w:rFonts w:ascii="Arial" w:hAnsi="Arial" w:cs="Arial"/>
          <w:sz w:val="20"/>
          <w:szCs w:val="20"/>
          <w:lang w:val="en-US"/>
        </w:rPr>
        <w:t>condition]{</w:t>
      </w:r>
      <w:proofErr w:type="spellStart"/>
      <w:r w:rsidR="009D7976" w:rsidRPr="00D21F4F">
        <w:rPr>
          <w:rFonts w:ascii="Arial" w:hAnsi="Arial" w:cs="Arial"/>
          <w:sz w:val="20"/>
          <w:szCs w:val="20"/>
          <w:lang w:val="en-US"/>
        </w:rPr>
        <w:t>condition_action</w:t>
      </w:r>
      <w:proofErr w:type="spellEnd"/>
      <w:r w:rsidR="009D7976" w:rsidRPr="00D21F4F">
        <w:rPr>
          <w:rFonts w:ascii="Arial" w:hAnsi="Arial" w:cs="Arial"/>
          <w:sz w:val="20"/>
          <w:szCs w:val="20"/>
          <w:lang w:val="en-US"/>
        </w:rPr>
        <w:t>}/</w:t>
      </w:r>
      <w:proofErr w:type="spellStart"/>
      <w:r w:rsidR="009D7976" w:rsidRPr="00D21F4F">
        <w:rPr>
          <w:rFonts w:ascii="Arial" w:hAnsi="Arial" w:cs="Arial"/>
          <w:sz w:val="20"/>
          <w:szCs w:val="20"/>
          <w:lang w:val="en-US"/>
        </w:rPr>
        <w:t>transition_action</w:t>
      </w:r>
      <w:proofErr w:type="spellEnd"/>
      <w:r w:rsidRPr="00D21F4F">
        <w:rPr>
          <w:rFonts w:ascii="Arial" w:hAnsi="Arial" w:cs="Arial"/>
          <w:sz w:val="20"/>
          <w:szCs w:val="20"/>
          <w:lang w:val="en-US"/>
        </w:rPr>
        <w:t>’</w:t>
      </w:r>
    </w:p>
    <w:p w:rsidR="009D7976" w:rsidRPr="00D21F4F" w:rsidRDefault="00D21F4F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D21F4F">
        <w:rPr>
          <w:rFonts w:ascii="Arial" w:hAnsi="Arial" w:cs="Arial"/>
          <w:sz w:val="20"/>
          <w:szCs w:val="20"/>
          <w:lang w:val="en-US"/>
        </w:rPr>
        <w:t>we</w:t>
      </w:r>
      <w:proofErr w:type="gramEnd"/>
      <w:r w:rsidRPr="00D21F4F">
        <w:rPr>
          <w:rFonts w:ascii="Arial" w:hAnsi="Arial" w:cs="Arial"/>
          <w:sz w:val="20"/>
          <w:szCs w:val="20"/>
          <w:lang w:val="en-US"/>
        </w:rPr>
        <w:t xml:space="preserve"> keep only</w:t>
      </w:r>
    </w:p>
    <w:p w:rsidR="00D21F4F" w:rsidRPr="00D21F4F" w:rsidRDefault="00D21F4F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D21F4F">
        <w:rPr>
          <w:rFonts w:ascii="Arial" w:hAnsi="Arial" w:cs="Arial"/>
          <w:sz w:val="20"/>
          <w:szCs w:val="20"/>
          <w:lang w:val="en-US"/>
        </w:rPr>
        <w:tab/>
        <w:t>‘</w:t>
      </w:r>
      <w:r>
        <w:rPr>
          <w:rFonts w:ascii="Arial" w:hAnsi="Arial" w:cs="Arial"/>
          <w:sz w:val="20"/>
          <w:szCs w:val="20"/>
          <w:lang w:val="en-US"/>
        </w:rPr>
        <w:t>[</w:t>
      </w:r>
      <w:proofErr w:type="gramStart"/>
      <w:r>
        <w:rPr>
          <w:rFonts w:ascii="Arial" w:hAnsi="Arial" w:cs="Arial"/>
          <w:sz w:val="20"/>
          <w:szCs w:val="20"/>
          <w:lang w:val="en-US"/>
        </w:rPr>
        <w:t>condition</w:t>
      </w:r>
      <w:proofErr w:type="gramEnd"/>
      <w:r>
        <w:rPr>
          <w:rFonts w:ascii="Arial" w:hAnsi="Arial" w:cs="Arial"/>
          <w:sz w:val="20"/>
          <w:szCs w:val="20"/>
          <w:lang w:val="en-US"/>
        </w:rPr>
        <w:t>]</w:t>
      </w:r>
      <w:r w:rsidRPr="00D21F4F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D21F4F">
        <w:rPr>
          <w:rFonts w:ascii="Arial" w:hAnsi="Arial" w:cs="Arial"/>
          <w:sz w:val="20"/>
          <w:szCs w:val="20"/>
          <w:lang w:val="en-US"/>
        </w:rPr>
        <w:t>transition_action</w:t>
      </w:r>
      <w:proofErr w:type="spellEnd"/>
      <w:r w:rsidRPr="00D21F4F">
        <w:rPr>
          <w:rFonts w:ascii="Arial" w:hAnsi="Arial" w:cs="Arial"/>
          <w:sz w:val="20"/>
          <w:szCs w:val="20"/>
          <w:lang w:val="en-US"/>
        </w:rPr>
        <w:t>’</w:t>
      </w:r>
    </w:p>
    <w:p w:rsidR="00D21F4F" w:rsidRPr="00D21F4F" w:rsidRDefault="00D21F4F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D21F4F">
        <w:rPr>
          <w:rFonts w:ascii="Arial" w:hAnsi="Arial" w:cs="Arial"/>
          <w:sz w:val="20"/>
          <w:szCs w:val="20"/>
          <w:lang w:val="en-US"/>
        </w:rPr>
        <w:t>with</w:t>
      </w:r>
      <w:proofErr w:type="gramEnd"/>
      <w:r w:rsidRPr="00D21F4F">
        <w:rPr>
          <w:rFonts w:ascii="Arial" w:hAnsi="Arial" w:cs="Arial"/>
          <w:sz w:val="20"/>
          <w:szCs w:val="20"/>
          <w:lang w:val="en-US"/>
        </w:rPr>
        <w:t xml:space="preserve"> global constraints on the transition actions in order to ensure the ‘mode-machine’ aspect. </w:t>
      </w:r>
    </w:p>
    <w:p w:rsidR="00FD04A5" w:rsidRDefault="00FD04A5" w:rsidP="00176D32">
      <w:pPr>
        <w:pStyle w:val="Titre2"/>
        <w:jc w:val="both"/>
        <w:rPr>
          <w:lang w:val="en-US"/>
        </w:rPr>
      </w:pPr>
      <w:r>
        <w:rPr>
          <w:lang w:val="en-US"/>
        </w:rPr>
        <w:lastRenderedPageBreak/>
        <w:t xml:space="preserve">3.3 The </w:t>
      </w:r>
      <w:r w:rsidR="009B00D8">
        <w:rPr>
          <w:lang w:val="en-US"/>
        </w:rPr>
        <w:t xml:space="preserve">representation of the </w:t>
      </w:r>
      <w:r>
        <w:rPr>
          <w:lang w:val="en-US"/>
        </w:rPr>
        <w:t>intersection</w:t>
      </w:r>
    </w:p>
    <w:p w:rsidR="00FD04A5" w:rsidRDefault="009B00D8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Concerning the dataflow part,</w:t>
      </w:r>
      <w:r w:rsidR="00C979E9">
        <w:rPr>
          <w:rFonts w:ascii="Arial" w:hAnsi="Arial" w:cs="Arial"/>
          <w:sz w:val="20"/>
          <w:szCs w:val="20"/>
          <w:lang w:val="en-US"/>
        </w:rPr>
        <w:t xml:space="preserve"> the specification of the translations is very simple, from ‘drawing’ to ‘drawing’, and the implementation is just as easy, from ‘syntax tree’ to ‘syntax tree’.</w:t>
      </w:r>
    </w:p>
    <w:p w:rsidR="00C979E9" w:rsidRDefault="00C979E9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Concerning the state-machine part, things are different, and the need for an intermediate language was felt very quickly. The classical approach is to design a third language, and we could have used the ‘Pivot’ language of the ‘P’ research project of which we a</w:t>
      </w:r>
      <w:r w:rsidR="00C362E6">
        <w:rPr>
          <w:rFonts w:ascii="Arial" w:hAnsi="Arial" w:cs="Arial"/>
          <w:sz w:val="20"/>
          <w:szCs w:val="20"/>
          <w:lang w:val="en-US"/>
        </w:rPr>
        <w:t xml:space="preserve">re partner </w:t>
      </w:r>
      <w:r>
        <w:rPr>
          <w:rFonts w:ascii="Arial" w:hAnsi="Arial" w:cs="Arial"/>
          <w:sz w:val="20"/>
          <w:szCs w:val="20"/>
          <w:lang w:val="en-US"/>
        </w:rPr>
        <w:t>(</w:t>
      </w:r>
      <w:r w:rsidR="00C362E6" w:rsidRPr="00C362E6">
        <w:rPr>
          <w:rFonts w:ascii="Arial" w:hAnsi="Arial" w:cs="Arial"/>
          <w:sz w:val="20"/>
          <w:szCs w:val="20"/>
          <w:lang w:val="en-US"/>
        </w:rPr>
        <w:t>[PothonBordin2013]</w:t>
      </w:r>
      <w:r>
        <w:rPr>
          <w:rFonts w:ascii="Arial" w:hAnsi="Arial" w:cs="Arial"/>
          <w:sz w:val="20"/>
          <w:szCs w:val="20"/>
          <w:lang w:val="en-US"/>
        </w:rPr>
        <w:t>)</w:t>
      </w:r>
      <w:r w:rsidR="00C362E6">
        <w:rPr>
          <w:rFonts w:ascii="Arial" w:hAnsi="Arial" w:cs="Arial"/>
          <w:sz w:val="20"/>
          <w:szCs w:val="20"/>
          <w:lang w:val="en-US"/>
        </w:rPr>
        <w:t>. But the aims of the P-project and of the Unified MBD are not the same, which explains why we have adopted another solution:</w:t>
      </w:r>
    </w:p>
    <w:p w:rsidR="00C362E6" w:rsidRDefault="00C362E6" w:rsidP="00176D32">
      <w:pPr>
        <w:pStyle w:val="Paragraphedeliste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P-project needs a pivot language for ensuring semantic correctness of transformations of models, nobody will never directly </w:t>
      </w:r>
      <w:r w:rsidR="00094408">
        <w:rPr>
          <w:rFonts w:ascii="Arial" w:hAnsi="Arial" w:cs="Arial"/>
          <w:sz w:val="20"/>
          <w:szCs w:val="20"/>
          <w:lang w:val="en-US"/>
        </w:rPr>
        <w:t>read or write</w:t>
      </w:r>
      <w:r>
        <w:rPr>
          <w:rFonts w:ascii="Arial" w:hAnsi="Arial" w:cs="Arial"/>
          <w:sz w:val="20"/>
          <w:szCs w:val="20"/>
          <w:lang w:val="en-US"/>
        </w:rPr>
        <w:t xml:space="preserve"> P models,</w:t>
      </w:r>
    </w:p>
    <w:p w:rsidR="00C362E6" w:rsidRDefault="00C362E6" w:rsidP="00176D32">
      <w:pPr>
        <w:pStyle w:val="Paragraphedeliste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the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Unified MBD needs a</w:t>
      </w:r>
      <w:r w:rsidR="0066552D">
        <w:rPr>
          <w:rFonts w:ascii="Arial" w:hAnsi="Arial" w:cs="Arial"/>
          <w:sz w:val="20"/>
          <w:szCs w:val="20"/>
          <w:lang w:val="en-US"/>
        </w:rPr>
        <w:t>n operational, but also</w:t>
      </w:r>
      <w:r>
        <w:rPr>
          <w:rFonts w:ascii="Arial" w:hAnsi="Arial" w:cs="Arial"/>
          <w:sz w:val="20"/>
          <w:szCs w:val="20"/>
          <w:lang w:val="en-US"/>
        </w:rPr>
        <w:t xml:space="preserve"> simple </w:t>
      </w:r>
      <w:r w:rsidR="00191877">
        <w:rPr>
          <w:rFonts w:ascii="Arial" w:hAnsi="Arial" w:cs="Arial"/>
          <w:sz w:val="20"/>
          <w:szCs w:val="20"/>
          <w:lang w:val="en-US"/>
        </w:rPr>
        <w:t xml:space="preserve">and readable </w:t>
      </w:r>
      <w:r>
        <w:rPr>
          <w:rFonts w:ascii="Arial" w:hAnsi="Arial" w:cs="Arial"/>
          <w:sz w:val="20"/>
          <w:szCs w:val="20"/>
          <w:lang w:val="en-US"/>
        </w:rPr>
        <w:t xml:space="preserve">way of </w:t>
      </w:r>
      <w:r w:rsidR="00191877">
        <w:rPr>
          <w:rFonts w:ascii="Arial" w:hAnsi="Arial" w:cs="Arial"/>
          <w:sz w:val="20"/>
          <w:szCs w:val="20"/>
          <w:lang w:val="en-US"/>
        </w:rPr>
        <w:t>specifying</w:t>
      </w:r>
      <w:r>
        <w:rPr>
          <w:rFonts w:ascii="Arial" w:hAnsi="Arial" w:cs="Arial"/>
          <w:sz w:val="20"/>
          <w:szCs w:val="20"/>
          <w:lang w:val="en-US"/>
        </w:rPr>
        <w:t xml:space="preserve"> (for human end-users) subsets of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or Simulink.</w:t>
      </w:r>
    </w:p>
    <w:p w:rsidR="00C362E6" w:rsidRDefault="00126041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Our solution for the specification (and translation) of unified state-machines is a dataflow design-pattern, consisting of (see also next figure):</w:t>
      </w:r>
    </w:p>
    <w:p w:rsidR="00126041" w:rsidRDefault="00126041" w:rsidP="00176D32">
      <w:pPr>
        <w:pStyle w:val="Paragraphedeliste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 set of states (left-bottom part of the </w:t>
      </w:r>
      <w:r w:rsidR="00E96A10">
        <w:rPr>
          <w:rFonts w:ascii="Arial" w:hAnsi="Arial" w:cs="Arial"/>
          <w:sz w:val="20"/>
          <w:szCs w:val="20"/>
          <w:lang w:val="en-US"/>
        </w:rPr>
        <w:t>diagram</w:t>
      </w:r>
      <w:r>
        <w:rPr>
          <w:rFonts w:ascii="Arial" w:hAnsi="Arial" w:cs="Arial"/>
          <w:sz w:val="20"/>
          <w:szCs w:val="20"/>
          <w:lang w:val="en-US"/>
        </w:rPr>
        <w:t>),</w:t>
      </w:r>
    </w:p>
    <w:p w:rsidR="00126041" w:rsidRDefault="00126041" w:rsidP="00176D32">
      <w:pPr>
        <w:pStyle w:val="Paragraphedeliste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pure (stateless) function ‘transitions’ computing the next state</w:t>
      </w:r>
      <w:r w:rsidR="00E96A10">
        <w:rPr>
          <w:rFonts w:ascii="Arial" w:hAnsi="Arial" w:cs="Arial"/>
          <w:sz w:val="20"/>
          <w:szCs w:val="20"/>
          <w:lang w:val="en-US"/>
        </w:rPr>
        <w:t xml:space="preserve"> and the restart order</w:t>
      </w:r>
      <w:r>
        <w:rPr>
          <w:rFonts w:ascii="Arial" w:hAnsi="Arial" w:cs="Arial"/>
          <w:sz w:val="20"/>
          <w:szCs w:val="20"/>
          <w:lang w:val="en-US"/>
        </w:rPr>
        <w:t xml:space="preserve"> (middle of the </w:t>
      </w:r>
      <w:r w:rsidR="00E96A10">
        <w:rPr>
          <w:rFonts w:ascii="Arial" w:hAnsi="Arial" w:cs="Arial"/>
          <w:sz w:val="20"/>
          <w:szCs w:val="20"/>
          <w:lang w:val="en-US"/>
        </w:rPr>
        <w:t>diagram</w:t>
      </w:r>
      <w:r>
        <w:rPr>
          <w:rFonts w:ascii="Arial" w:hAnsi="Arial" w:cs="Arial"/>
          <w:sz w:val="20"/>
          <w:szCs w:val="20"/>
          <w:lang w:val="en-US"/>
        </w:rPr>
        <w:t>),</w:t>
      </w:r>
    </w:p>
    <w:p w:rsidR="00126041" w:rsidRDefault="00126041" w:rsidP="00176D32">
      <w:pPr>
        <w:pStyle w:val="Paragraphedeliste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a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pure (stateless) function ‘actions’ using this next state </w:t>
      </w:r>
      <w:r w:rsidR="00E96A10">
        <w:rPr>
          <w:rFonts w:ascii="Arial" w:hAnsi="Arial" w:cs="Arial"/>
          <w:sz w:val="20"/>
          <w:szCs w:val="20"/>
          <w:lang w:val="en-US"/>
        </w:rPr>
        <w:t xml:space="preserve">and restart order </w:t>
      </w:r>
      <w:r>
        <w:rPr>
          <w:rFonts w:ascii="Arial" w:hAnsi="Arial" w:cs="Arial"/>
          <w:sz w:val="20"/>
          <w:szCs w:val="20"/>
          <w:lang w:val="en-US"/>
        </w:rPr>
        <w:t>to compute the output</w:t>
      </w:r>
      <w:r w:rsidR="00E96A10">
        <w:rPr>
          <w:rFonts w:ascii="Arial" w:hAnsi="Arial" w:cs="Arial"/>
          <w:sz w:val="20"/>
          <w:szCs w:val="20"/>
          <w:lang w:val="en-US"/>
        </w:rPr>
        <w:t>(s) (right of the diagram).</w:t>
      </w:r>
    </w:p>
    <w:p w:rsidR="00E96A10" w:rsidRPr="00E96A10" w:rsidRDefault="003F6686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So, when we want to incorporate a new feature of, say, S</w:t>
      </w:r>
      <w:r w:rsidR="0006235A">
        <w:rPr>
          <w:rFonts w:ascii="Arial" w:hAnsi="Arial" w:cs="Arial"/>
          <w:sz w:val="20"/>
          <w:szCs w:val="20"/>
          <w:lang w:val="en-US"/>
        </w:rPr>
        <w:t>tateflow</w:t>
      </w:r>
      <w:r>
        <w:rPr>
          <w:rFonts w:ascii="Arial" w:hAnsi="Arial" w:cs="Arial"/>
          <w:sz w:val="20"/>
          <w:szCs w:val="20"/>
          <w:lang w:val="en-US"/>
        </w:rPr>
        <w:t xml:space="preserve">, into the Unified MBD, we don’t have to check the simplicity of translation in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: we check the simplicity of translation in this design-pattern. </w:t>
      </w:r>
      <w:r w:rsidR="003E3C3F">
        <w:rPr>
          <w:rFonts w:ascii="Arial" w:hAnsi="Arial" w:cs="Arial"/>
          <w:sz w:val="20"/>
          <w:szCs w:val="20"/>
          <w:lang w:val="en-US"/>
        </w:rPr>
        <w:t xml:space="preserve">This is not a third </w:t>
      </w:r>
      <w:r w:rsidR="004A2058">
        <w:rPr>
          <w:rFonts w:ascii="Arial" w:hAnsi="Arial" w:cs="Arial"/>
          <w:sz w:val="20"/>
          <w:szCs w:val="20"/>
          <w:lang w:val="en-US"/>
        </w:rPr>
        <w:t>language;</w:t>
      </w:r>
      <w:r w:rsidR="003E3C3F">
        <w:rPr>
          <w:rFonts w:ascii="Arial" w:hAnsi="Arial" w:cs="Arial"/>
          <w:sz w:val="20"/>
          <w:szCs w:val="20"/>
          <w:lang w:val="en-US"/>
        </w:rPr>
        <w:t xml:space="preserve"> t</w:t>
      </w:r>
      <w:r>
        <w:rPr>
          <w:rFonts w:ascii="Arial" w:hAnsi="Arial" w:cs="Arial"/>
          <w:sz w:val="20"/>
          <w:szCs w:val="20"/>
          <w:lang w:val="en-US"/>
        </w:rPr>
        <w:t>his is a pivot design pattern</w:t>
      </w:r>
      <w:r w:rsidR="003E3C3F">
        <w:rPr>
          <w:rFonts w:ascii="Arial" w:hAnsi="Arial" w:cs="Arial"/>
          <w:sz w:val="20"/>
          <w:szCs w:val="20"/>
          <w:lang w:val="en-US"/>
        </w:rPr>
        <w:t xml:space="preserve"> inside the Unified dataflow</w:t>
      </w:r>
      <w:r>
        <w:rPr>
          <w:rFonts w:ascii="Arial" w:hAnsi="Arial" w:cs="Arial"/>
          <w:sz w:val="20"/>
          <w:szCs w:val="20"/>
          <w:lang w:val="en-US"/>
        </w:rPr>
        <w:t xml:space="preserve">: formal semantics of state-machines comes ‘for free’. </w:t>
      </w:r>
    </w:p>
    <w:p w:rsidR="004462D2" w:rsidRPr="00C362E6" w:rsidRDefault="00126041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 wp14:anchorId="6680049A" wp14:editId="583D7677">
            <wp:extent cx="5762625" cy="2409825"/>
            <wp:effectExtent l="0" t="0" r="9525" b="9525"/>
            <wp:docPr id="11" name="Image 11" descr="C:\Users\F074018\Documents\erts2016\paper\sm_design_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074018\Documents\erts2016\paper\sm_design_patter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65" w:rsidRPr="00D64209" w:rsidRDefault="00313630" w:rsidP="00176D32">
      <w:pPr>
        <w:pStyle w:val="Titre1"/>
        <w:jc w:val="both"/>
        <w:rPr>
          <w:lang w:val="en-US"/>
        </w:rPr>
      </w:pPr>
      <w:r>
        <w:rPr>
          <w:lang w:val="en-US"/>
        </w:rPr>
        <w:t>4. The Standard Library</w:t>
      </w:r>
      <w:r w:rsidR="0031790E">
        <w:rPr>
          <w:lang w:val="en-US"/>
        </w:rPr>
        <w:t>, and conclusion</w:t>
      </w:r>
    </w:p>
    <w:p w:rsidR="001F1365" w:rsidRDefault="00F768C8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 common in-house ‘standard’ library has been defined, with basic operators like matrix computations and filters. The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and Simulink version share their specification and their test-cases. This way, we claim to have unified the look-and-feel of our models </w:t>
      </w:r>
      <w:r w:rsidR="00816281">
        <w:rPr>
          <w:rFonts w:ascii="Arial" w:hAnsi="Arial" w:cs="Arial"/>
          <w:sz w:val="20"/>
          <w:szCs w:val="20"/>
          <w:lang w:val="en-US"/>
        </w:rPr>
        <w:t xml:space="preserve">and to permit at almost no cost the double-skill </w:t>
      </w:r>
      <w:proofErr w:type="spellStart"/>
      <w:r w:rsidR="00816281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="00816281">
        <w:rPr>
          <w:rFonts w:ascii="Arial" w:hAnsi="Arial" w:cs="Arial"/>
          <w:sz w:val="20"/>
          <w:szCs w:val="20"/>
          <w:lang w:val="en-US"/>
        </w:rPr>
        <w:t>/Simulink.</w:t>
      </w:r>
    </w:p>
    <w:p w:rsidR="0031790E" w:rsidRPr="00D64209" w:rsidRDefault="0031790E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 xml:space="preserve">The goal of this paper is to show that for critical software, the </w:t>
      </w:r>
      <w:r w:rsidR="00231B6D">
        <w:rPr>
          <w:rFonts w:ascii="Arial" w:hAnsi="Arial" w:cs="Arial"/>
          <w:sz w:val="20"/>
          <w:szCs w:val="20"/>
          <w:lang w:val="en-US"/>
        </w:rPr>
        <w:t xml:space="preserve">interesting subset of </w:t>
      </w:r>
      <w:proofErr w:type="spellStart"/>
      <w:r w:rsidR="00231B6D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="00231B6D">
        <w:rPr>
          <w:rFonts w:ascii="Arial" w:hAnsi="Arial" w:cs="Arial"/>
          <w:sz w:val="20"/>
          <w:szCs w:val="20"/>
          <w:lang w:val="en-US"/>
        </w:rPr>
        <w:t>/Simulink is not so big than that. But of course, t</w:t>
      </w:r>
      <w:r>
        <w:rPr>
          <w:rFonts w:ascii="Arial" w:hAnsi="Arial" w:cs="Arial"/>
          <w:sz w:val="20"/>
          <w:szCs w:val="20"/>
          <w:lang w:val="en-US"/>
        </w:rPr>
        <w:t xml:space="preserve">he way forward is to continue to extend the two subsets, according to use-cases needed by development projects. </w:t>
      </w:r>
    </w:p>
    <w:p w:rsidR="001F1365" w:rsidRDefault="00313630" w:rsidP="00176D32">
      <w:pPr>
        <w:pStyle w:val="Titre1"/>
        <w:jc w:val="both"/>
        <w:rPr>
          <w:lang w:val="en-US"/>
        </w:rPr>
      </w:pPr>
      <w:r>
        <w:rPr>
          <w:lang w:val="en-US"/>
        </w:rPr>
        <w:t xml:space="preserve">5. </w:t>
      </w:r>
      <w:r w:rsidR="001F1365" w:rsidRPr="00D64209">
        <w:rPr>
          <w:lang w:val="en-US"/>
        </w:rPr>
        <w:t>References</w:t>
      </w:r>
    </w:p>
    <w:p w:rsidR="00E57636" w:rsidRPr="00963EEC" w:rsidRDefault="00E57636" w:rsidP="00176D32">
      <w:pPr>
        <w:jc w:val="both"/>
        <w:rPr>
          <w:rFonts w:ascii="Arial" w:hAnsi="Arial" w:cs="Arial"/>
          <w:sz w:val="20"/>
          <w:szCs w:val="20"/>
        </w:rPr>
      </w:pPr>
      <w:r w:rsidRPr="00963EEC">
        <w:rPr>
          <w:rFonts w:ascii="Arial" w:hAnsi="Arial" w:cs="Arial"/>
          <w:sz w:val="20"/>
          <w:szCs w:val="20"/>
          <w:lang w:val="en-US"/>
        </w:rPr>
        <w:t xml:space="preserve">[Berry1991] </w:t>
      </w:r>
      <w:proofErr w:type="gramStart"/>
      <w:r w:rsidRPr="00963EEC">
        <w:rPr>
          <w:rFonts w:ascii="Arial" w:hAnsi="Arial" w:cs="Arial"/>
          <w:sz w:val="20"/>
          <w:szCs w:val="20"/>
          <w:lang w:val="en-US"/>
        </w:rPr>
        <w:t>Gérard Berry.</w:t>
      </w:r>
      <w:proofErr w:type="gramEnd"/>
      <w:r w:rsidRPr="00963E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963EEC">
        <w:rPr>
          <w:rFonts w:ascii="Arial" w:hAnsi="Arial" w:cs="Arial"/>
          <w:sz w:val="20"/>
          <w:szCs w:val="20"/>
          <w:lang w:val="en-US"/>
        </w:rPr>
        <w:t xml:space="preserve">Programming a digital watch in </w:t>
      </w:r>
      <w:proofErr w:type="spellStart"/>
      <w:r w:rsidRPr="00963EEC">
        <w:rPr>
          <w:rFonts w:ascii="Arial" w:hAnsi="Arial" w:cs="Arial"/>
          <w:sz w:val="20"/>
          <w:szCs w:val="20"/>
          <w:lang w:val="en-US"/>
        </w:rPr>
        <w:t>Esterel</w:t>
      </w:r>
      <w:proofErr w:type="spellEnd"/>
      <w:r w:rsidRPr="00963EEC">
        <w:rPr>
          <w:rFonts w:ascii="Arial" w:hAnsi="Arial" w:cs="Arial"/>
          <w:sz w:val="20"/>
          <w:szCs w:val="20"/>
          <w:lang w:val="en-US"/>
        </w:rPr>
        <w:t xml:space="preserve"> v3.</w:t>
      </w:r>
      <w:proofErr w:type="gramEnd"/>
      <w:r w:rsidRPr="00963EEC">
        <w:rPr>
          <w:rFonts w:ascii="Arial" w:hAnsi="Arial" w:cs="Arial"/>
          <w:sz w:val="20"/>
          <w:szCs w:val="20"/>
          <w:lang w:val="en-US"/>
        </w:rPr>
        <w:t xml:space="preserve"> </w:t>
      </w:r>
      <w:r w:rsidRPr="00963EEC">
        <w:rPr>
          <w:rFonts w:ascii="Arial" w:hAnsi="Arial" w:cs="Arial"/>
          <w:sz w:val="20"/>
          <w:szCs w:val="20"/>
        </w:rPr>
        <w:t>TR 08/91, Centre de Mathématiques Appliquées, Ecole des Mines de Paris, 1991.</w:t>
      </w:r>
    </w:p>
    <w:p w:rsidR="001F1365" w:rsidRDefault="001F1365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63EEC">
        <w:rPr>
          <w:rFonts w:ascii="Arial" w:hAnsi="Arial" w:cs="Arial"/>
          <w:sz w:val="20"/>
          <w:szCs w:val="20"/>
          <w:lang w:val="en-US"/>
        </w:rPr>
        <w:t>[Caspi</w:t>
      </w:r>
      <w:r w:rsidR="00227B3B" w:rsidRPr="00963EEC">
        <w:rPr>
          <w:rFonts w:ascii="Arial" w:hAnsi="Arial" w:cs="Arial"/>
          <w:sz w:val="20"/>
          <w:szCs w:val="20"/>
          <w:lang w:val="en-US"/>
        </w:rPr>
        <w:t>&amp;</w:t>
      </w:r>
      <w:r w:rsidR="00231B6D">
        <w:rPr>
          <w:rFonts w:ascii="Arial" w:hAnsi="Arial" w:cs="Arial"/>
          <w:sz w:val="20"/>
          <w:szCs w:val="20"/>
          <w:lang w:val="en-US"/>
        </w:rPr>
        <w:t>Coll2003] P.</w:t>
      </w:r>
      <w:r w:rsidRPr="00963E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31B6D">
        <w:rPr>
          <w:rFonts w:ascii="Arial" w:hAnsi="Arial" w:cs="Arial"/>
          <w:sz w:val="20"/>
          <w:szCs w:val="20"/>
          <w:lang w:val="en-US"/>
        </w:rPr>
        <w:t>Caspi</w:t>
      </w:r>
      <w:proofErr w:type="spellEnd"/>
      <w:r w:rsidR="00231B6D">
        <w:rPr>
          <w:rFonts w:ascii="Arial" w:hAnsi="Arial" w:cs="Arial"/>
          <w:sz w:val="20"/>
          <w:szCs w:val="20"/>
          <w:lang w:val="en-US"/>
        </w:rPr>
        <w:t xml:space="preserve">, A. </w:t>
      </w:r>
      <w:proofErr w:type="spellStart"/>
      <w:r w:rsidR="00231B6D">
        <w:rPr>
          <w:rFonts w:ascii="Arial" w:hAnsi="Arial" w:cs="Arial"/>
          <w:sz w:val="20"/>
          <w:szCs w:val="20"/>
          <w:lang w:val="en-US"/>
        </w:rPr>
        <w:t>Curic</w:t>
      </w:r>
      <w:proofErr w:type="spellEnd"/>
      <w:r w:rsidR="00231B6D">
        <w:rPr>
          <w:rFonts w:ascii="Arial" w:hAnsi="Arial" w:cs="Arial"/>
          <w:sz w:val="20"/>
          <w:szCs w:val="20"/>
          <w:lang w:val="en-US"/>
        </w:rPr>
        <w:t xml:space="preserve">, A. </w:t>
      </w:r>
      <w:proofErr w:type="spellStart"/>
      <w:r w:rsidR="00231B6D">
        <w:rPr>
          <w:rFonts w:ascii="Arial" w:hAnsi="Arial" w:cs="Arial"/>
          <w:sz w:val="20"/>
          <w:szCs w:val="20"/>
          <w:lang w:val="en-US"/>
        </w:rPr>
        <w:t>Maignan</w:t>
      </w:r>
      <w:proofErr w:type="spellEnd"/>
      <w:r w:rsidR="00231B6D">
        <w:rPr>
          <w:rFonts w:ascii="Arial" w:hAnsi="Arial" w:cs="Arial"/>
          <w:sz w:val="20"/>
          <w:szCs w:val="20"/>
          <w:lang w:val="en-US"/>
        </w:rPr>
        <w:t xml:space="preserve">, C. </w:t>
      </w:r>
      <w:proofErr w:type="spellStart"/>
      <w:r w:rsidR="00231B6D">
        <w:rPr>
          <w:rFonts w:ascii="Arial" w:hAnsi="Arial" w:cs="Arial"/>
          <w:sz w:val="20"/>
          <w:szCs w:val="20"/>
          <w:lang w:val="en-US"/>
        </w:rPr>
        <w:t>Sofronis</w:t>
      </w:r>
      <w:proofErr w:type="spellEnd"/>
      <w:r w:rsidR="00231B6D">
        <w:rPr>
          <w:rFonts w:ascii="Arial" w:hAnsi="Arial" w:cs="Arial"/>
          <w:sz w:val="20"/>
          <w:szCs w:val="20"/>
          <w:lang w:val="en-US"/>
        </w:rPr>
        <w:t>, and S.</w:t>
      </w:r>
      <w:r w:rsidRPr="00963E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63EEC">
        <w:rPr>
          <w:rFonts w:ascii="Arial" w:hAnsi="Arial" w:cs="Arial"/>
          <w:sz w:val="20"/>
          <w:szCs w:val="20"/>
          <w:lang w:val="en-US"/>
        </w:rPr>
        <w:t>Tripakis</w:t>
      </w:r>
      <w:proofErr w:type="spellEnd"/>
      <w:r w:rsidRPr="00963EEC">
        <w:rPr>
          <w:rFonts w:ascii="Arial" w:hAnsi="Arial" w:cs="Arial"/>
          <w:sz w:val="20"/>
          <w:szCs w:val="20"/>
          <w:lang w:val="en-US"/>
        </w:rPr>
        <w:t xml:space="preserve">. </w:t>
      </w:r>
      <w:proofErr w:type="gramStart"/>
      <w:r w:rsidRPr="00963EEC">
        <w:rPr>
          <w:rFonts w:ascii="Arial" w:hAnsi="Arial" w:cs="Arial"/>
          <w:sz w:val="20"/>
          <w:szCs w:val="20"/>
          <w:lang w:val="en-US"/>
        </w:rPr>
        <w:t xml:space="preserve">Translating Discrete-Time Simulink to </w:t>
      </w:r>
      <w:proofErr w:type="spellStart"/>
      <w:r w:rsidRPr="00963EEC">
        <w:rPr>
          <w:rFonts w:ascii="Arial" w:hAnsi="Arial" w:cs="Arial"/>
          <w:sz w:val="20"/>
          <w:szCs w:val="20"/>
          <w:lang w:val="en-US"/>
        </w:rPr>
        <w:t>Lustre</w:t>
      </w:r>
      <w:proofErr w:type="spellEnd"/>
      <w:r w:rsidRPr="00963EEC">
        <w:rPr>
          <w:rFonts w:ascii="Arial" w:hAnsi="Arial" w:cs="Arial"/>
          <w:sz w:val="20"/>
          <w:szCs w:val="20"/>
          <w:lang w:val="en-US"/>
        </w:rPr>
        <w:t>.</w:t>
      </w:r>
      <w:proofErr w:type="gramEnd"/>
      <w:r w:rsidRPr="00963E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="004C1F0F" w:rsidRPr="00963EEC">
        <w:rPr>
          <w:rFonts w:ascii="Arial" w:hAnsi="Arial" w:cs="Arial"/>
          <w:sz w:val="20"/>
          <w:szCs w:val="20"/>
          <w:lang w:val="en-US"/>
        </w:rPr>
        <w:t xml:space="preserve">International Conference on </w:t>
      </w:r>
      <w:r w:rsidR="00013E74" w:rsidRPr="00963EEC">
        <w:rPr>
          <w:rFonts w:ascii="Arial" w:hAnsi="Arial" w:cs="Arial"/>
          <w:sz w:val="20"/>
          <w:szCs w:val="20"/>
          <w:lang w:val="en-US"/>
        </w:rPr>
        <w:t>Embedded Software (</w:t>
      </w:r>
      <w:r w:rsidRPr="00963EEC">
        <w:rPr>
          <w:rFonts w:ascii="Arial" w:hAnsi="Arial" w:cs="Arial"/>
          <w:sz w:val="20"/>
          <w:szCs w:val="20"/>
          <w:lang w:val="en-US"/>
        </w:rPr>
        <w:t>EMSOFT</w:t>
      </w:r>
      <w:r w:rsidR="00013E74" w:rsidRPr="00963EEC">
        <w:rPr>
          <w:rFonts w:ascii="Arial" w:hAnsi="Arial" w:cs="Arial"/>
          <w:sz w:val="20"/>
          <w:szCs w:val="20"/>
          <w:lang w:val="en-US"/>
        </w:rPr>
        <w:t>)</w:t>
      </w:r>
      <w:r w:rsidR="004C1F0F" w:rsidRPr="00963EEC">
        <w:rPr>
          <w:rFonts w:ascii="Arial" w:hAnsi="Arial" w:cs="Arial"/>
          <w:sz w:val="20"/>
          <w:szCs w:val="20"/>
          <w:lang w:val="en-US"/>
        </w:rPr>
        <w:t>,</w:t>
      </w:r>
      <w:r w:rsidRPr="00963EEC">
        <w:rPr>
          <w:rFonts w:ascii="Arial" w:hAnsi="Arial" w:cs="Arial"/>
          <w:sz w:val="20"/>
          <w:szCs w:val="20"/>
          <w:lang w:val="en-US"/>
        </w:rPr>
        <w:t xml:space="preserve"> 2003.</w:t>
      </w:r>
      <w:proofErr w:type="gramEnd"/>
    </w:p>
    <w:p w:rsidR="00D461B6" w:rsidRDefault="00D461B6" w:rsidP="00176D32">
      <w:pPr>
        <w:jc w:val="both"/>
        <w:rPr>
          <w:ins w:id="12" w:author="DUFOUR Jean-Louis" w:date="2015-11-16T08:23:00Z"/>
          <w:rFonts w:ascii="Arial" w:hAnsi="Arial" w:cs="Arial"/>
          <w:sz w:val="20"/>
          <w:szCs w:val="20"/>
          <w:lang w:val="en-US"/>
        </w:rPr>
      </w:pPr>
      <w:ins w:id="13" w:author="DUFOUR Jean-Louis" w:date="2015-11-16T08:23:00Z">
        <w:r>
          <w:rPr>
            <w:rFonts w:ascii="Arial" w:hAnsi="Arial" w:cs="Arial"/>
            <w:sz w:val="20"/>
            <w:szCs w:val="20"/>
            <w:lang w:val="en-US"/>
          </w:rPr>
          <w:t xml:space="preserve">[Colaço&amp;Coll2005] </w:t>
        </w:r>
        <w:proofErr w:type="gramStart"/>
        <w:r>
          <w:rPr>
            <w:rFonts w:ascii="Arial" w:hAnsi="Arial" w:cs="Arial"/>
            <w:sz w:val="20"/>
            <w:szCs w:val="20"/>
            <w:lang w:val="en-US"/>
          </w:rPr>
          <w:t xml:space="preserve">J-L </w:t>
        </w:r>
        <w:proofErr w:type="spellStart"/>
        <w:r>
          <w:rPr>
            <w:rFonts w:ascii="Arial" w:hAnsi="Arial" w:cs="Arial"/>
            <w:sz w:val="20"/>
            <w:szCs w:val="20"/>
            <w:lang w:val="en-US"/>
          </w:rPr>
          <w:t>Colaço</w:t>
        </w:r>
        <w:proofErr w:type="spellEnd"/>
        <w:r>
          <w:rPr>
            <w:rFonts w:ascii="Arial" w:hAnsi="Arial" w:cs="Arial"/>
            <w:sz w:val="20"/>
            <w:szCs w:val="20"/>
            <w:lang w:val="en-US"/>
          </w:rPr>
          <w:t xml:space="preserve">, </w:t>
        </w:r>
        <w:proofErr w:type="spellStart"/>
        <w:r>
          <w:rPr>
            <w:rFonts w:ascii="Arial" w:hAnsi="Arial" w:cs="Arial"/>
            <w:sz w:val="20"/>
            <w:szCs w:val="20"/>
            <w:lang w:val="en-US"/>
          </w:rPr>
          <w:t>B.Pagano</w:t>
        </w:r>
        <w:proofErr w:type="spellEnd"/>
        <w:r>
          <w:rPr>
            <w:rFonts w:ascii="Arial" w:hAnsi="Arial" w:cs="Arial"/>
            <w:sz w:val="20"/>
            <w:szCs w:val="20"/>
            <w:lang w:val="en-US"/>
          </w:rPr>
          <w:t xml:space="preserve"> and M. </w:t>
        </w:r>
        <w:proofErr w:type="spellStart"/>
        <w:r>
          <w:rPr>
            <w:rFonts w:ascii="Arial" w:hAnsi="Arial" w:cs="Arial"/>
            <w:sz w:val="20"/>
            <w:szCs w:val="20"/>
            <w:lang w:val="en-US"/>
          </w:rPr>
          <w:t>Pouzet</w:t>
        </w:r>
        <w:proofErr w:type="spellEnd"/>
        <w:r>
          <w:rPr>
            <w:rFonts w:ascii="Arial" w:hAnsi="Arial" w:cs="Arial"/>
            <w:sz w:val="20"/>
            <w:szCs w:val="20"/>
            <w:lang w:val="en-US"/>
          </w:rPr>
          <w:t>.</w:t>
        </w:r>
        <w:proofErr w:type="gramEnd"/>
        <w:r>
          <w:rPr>
            <w:rFonts w:ascii="Arial" w:hAnsi="Arial" w:cs="Arial"/>
            <w:sz w:val="20"/>
            <w:szCs w:val="20"/>
            <w:lang w:val="en-US"/>
          </w:rPr>
          <w:t xml:space="preserve"> </w:t>
        </w:r>
        <w:proofErr w:type="gramStart"/>
        <w:r>
          <w:rPr>
            <w:rFonts w:ascii="Arial" w:hAnsi="Arial" w:cs="Arial"/>
            <w:sz w:val="20"/>
            <w:szCs w:val="20"/>
            <w:lang w:val="en-US"/>
          </w:rPr>
          <w:t>A conservative extension of synchronous data-flow with state machines.EMSOFT’05</w:t>
        </w:r>
        <w:r>
          <w:rPr>
            <w:rFonts w:ascii="Arial" w:hAnsi="Arial" w:cs="Arial"/>
            <w:sz w:val="20"/>
            <w:szCs w:val="20"/>
            <w:lang w:val="en-US"/>
          </w:rPr>
          <w:t>.</w:t>
        </w:r>
        <w:proofErr w:type="gramEnd"/>
      </w:ins>
    </w:p>
    <w:p w:rsidR="00D67D50" w:rsidRPr="00D67D50" w:rsidRDefault="00D67D50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[Cortier&amp;Coll2010] </w:t>
      </w:r>
      <w:r w:rsidRPr="00D67D50">
        <w:rPr>
          <w:rFonts w:ascii="Arial" w:hAnsi="Arial" w:cs="Arial"/>
          <w:sz w:val="20"/>
          <w:szCs w:val="20"/>
          <w:lang w:val="en-US"/>
        </w:rPr>
        <w:t xml:space="preserve">A. </w:t>
      </w:r>
      <w:proofErr w:type="spellStart"/>
      <w:r w:rsidRPr="00D67D50">
        <w:rPr>
          <w:rFonts w:ascii="Arial" w:hAnsi="Arial" w:cs="Arial"/>
          <w:sz w:val="20"/>
          <w:szCs w:val="20"/>
          <w:lang w:val="en-US"/>
        </w:rPr>
        <w:t>Cortier</w:t>
      </w:r>
      <w:proofErr w:type="spellEnd"/>
      <w:r w:rsidRPr="00D67D50">
        <w:rPr>
          <w:rFonts w:ascii="Arial" w:hAnsi="Arial" w:cs="Arial"/>
          <w:sz w:val="20"/>
          <w:szCs w:val="20"/>
          <w:lang w:val="en-US"/>
        </w:rPr>
        <w:t xml:space="preserve">, L. </w:t>
      </w:r>
      <w:proofErr w:type="spellStart"/>
      <w:r w:rsidRPr="00D67D50">
        <w:rPr>
          <w:rFonts w:ascii="Arial" w:hAnsi="Arial" w:cs="Arial"/>
          <w:sz w:val="20"/>
          <w:szCs w:val="20"/>
          <w:lang w:val="en-US"/>
        </w:rPr>
        <w:t>Besnard</w:t>
      </w:r>
      <w:proofErr w:type="spellEnd"/>
      <w:r w:rsidRPr="00D67D50">
        <w:rPr>
          <w:rFonts w:ascii="Arial" w:hAnsi="Arial" w:cs="Arial"/>
          <w:sz w:val="20"/>
          <w:szCs w:val="20"/>
          <w:lang w:val="en-US"/>
        </w:rPr>
        <w:t xml:space="preserve">, J.P. </w:t>
      </w:r>
      <w:proofErr w:type="spellStart"/>
      <w:r w:rsidRPr="00D67D50">
        <w:rPr>
          <w:rFonts w:ascii="Arial" w:hAnsi="Arial" w:cs="Arial"/>
          <w:sz w:val="20"/>
          <w:szCs w:val="20"/>
          <w:lang w:val="en-US"/>
        </w:rPr>
        <w:t>Bodeveix</w:t>
      </w:r>
      <w:proofErr w:type="spellEnd"/>
      <w:r w:rsidRPr="00D67D50">
        <w:rPr>
          <w:rFonts w:ascii="Arial" w:hAnsi="Arial" w:cs="Arial"/>
          <w:sz w:val="20"/>
          <w:szCs w:val="20"/>
          <w:lang w:val="en-US"/>
        </w:rPr>
        <w:t xml:space="preserve">, J. Buisson, F. </w:t>
      </w:r>
      <w:proofErr w:type="spellStart"/>
      <w:r w:rsidRPr="00D67D50">
        <w:rPr>
          <w:rFonts w:ascii="Arial" w:hAnsi="Arial" w:cs="Arial"/>
          <w:sz w:val="20"/>
          <w:szCs w:val="20"/>
          <w:lang w:val="en-US"/>
        </w:rPr>
        <w:t>Dagnat</w:t>
      </w:r>
      <w:proofErr w:type="spellEnd"/>
      <w:r w:rsidRPr="00D67D50">
        <w:rPr>
          <w:rFonts w:ascii="Arial" w:hAnsi="Arial" w:cs="Arial"/>
          <w:sz w:val="20"/>
          <w:szCs w:val="20"/>
          <w:lang w:val="en-US"/>
        </w:rPr>
        <w:t xml:space="preserve">, M. </w:t>
      </w:r>
      <w:proofErr w:type="spellStart"/>
      <w:r w:rsidRPr="00D67D50">
        <w:rPr>
          <w:rFonts w:ascii="Arial" w:hAnsi="Arial" w:cs="Arial"/>
          <w:sz w:val="20"/>
          <w:szCs w:val="20"/>
          <w:lang w:val="en-US"/>
        </w:rPr>
        <w:t>Filali</w:t>
      </w:r>
      <w:proofErr w:type="spellEnd"/>
      <w:r w:rsidRPr="00D67D50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67D50">
        <w:rPr>
          <w:rFonts w:ascii="Arial" w:hAnsi="Arial" w:cs="Arial"/>
          <w:sz w:val="20"/>
          <w:szCs w:val="20"/>
          <w:lang w:val="en-US"/>
        </w:rPr>
        <w:t xml:space="preserve">G. Garcia, J. </w:t>
      </w:r>
      <w:proofErr w:type="spellStart"/>
      <w:r w:rsidRPr="00D67D50">
        <w:rPr>
          <w:rFonts w:ascii="Arial" w:hAnsi="Arial" w:cs="Arial"/>
          <w:sz w:val="20"/>
          <w:szCs w:val="20"/>
          <w:lang w:val="en-US"/>
        </w:rPr>
        <w:t>Ouy</w:t>
      </w:r>
      <w:proofErr w:type="spellEnd"/>
      <w:r w:rsidRPr="00D67D50">
        <w:rPr>
          <w:rFonts w:ascii="Arial" w:hAnsi="Arial" w:cs="Arial"/>
          <w:sz w:val="20"/>
          <w:szCs w:val="20"/>
          <w:lang w:val="en-US"/>
        </w:rPr>
        <w:t xml:space="preserve">, M. </w:t>
      </w:r>
      <w:proofErr w:type="spellStart"/>
      <w:r w:rsidRPr="00D67D50">
        <w:rPr>
          <w:rFonts w:ascii="Arial" w:hAnsi="Arial" w:cs="Arial"/>
          <w:sz w:val="20"/>
          <w:szCs w:val="20"/>
          <w:lang w:val="en-US"/>
        </w:rPr>
        <w:t>Pantel</w:t>
      </w:r>
      <w:proofErr w:type="spellEnd"/>
      <w:r w:rsidRPr="00D67D50">
        <w:rPr>
          <w:rFonts w:ascii="Arial" w:hAnsi="Arial" w:cs="Arial"/>
          <w:sz w:val="20"/>
          <w:szCs w:val="20"/>
          <w:lang w:val="en-US"/>
        </w:rPr>
        <w:t xml:space="preserve">, A. </w:t>
      </w:r>
      <w:proofErr w:type="spellStart"/>
      <w:r w:rsidRPr="00D67D50">
        <w:rPr>
          <w:rFonts w:ascii="Arial" w:hAnsi="Arial" w:cs="Arial"/>
          <w:sz w:val="20"/>
          <w:szCs w:val="20"/>
          <w:lang w:val="en-US"/>
        </w:rPr>
        <w:t>Rugina</w:t>
      </w:r>
      <w:proofErr w:type="spellEnd"/>
      <w:r w:rsidRPr="00D67D50">
        <w:rPr>
          <w:rFonts w:ascii="Arial" w:hAnsi="Arial" w:cs="Arial"/>
          <w:sz w:val="20"/>
          <w:szCs w:val="20"/>
          <w:lang w:val="en-US"/>
        </w:rPr>
        <w:t xml:space="preserve">, M. </w:t>
      </w:r>
      <w:proofErr w:type="spellStart"/>
      <w:r w:rsidRPr="00D67D50">
        <w:rPr>
          <w:rFonts w:ascii="Arial" w:hAnsi="Arial" w:cs="Arial"/>
          <w:sz w:val="20"/>
          <w:szCs w:val="20"/>
          <w:lang w:val="en-US"/>
        </w:rPr>
        <w:t>Strecker</w:t>
      </w:r>
      <w:proofErr w:type="spellEnd"/>
      <w:r w:rsidRPr="00D67D50">
        <w:rPr>
          <w:rFonts w:ascii="Arial" w:hAnsi="Arial" w:cs="Arial"/>
          <w:sz w:val="20"/>
          <w:szCs w:val="20"/>
          <w:lang w:val="en-US"/>
        </w:rPr>
        <w:t xml:space="preserve">, and J.P. </w:t>
      </w:r>
      <w:proofErr w:type="spellStart"/>
      <w:r w:rsidRPr="00D67D50">
        <w:rPr>
          <w:rFonts w:ascii="Arial" w:hAnsi="Arial" w:cs="Arial"/>
          <w:sz w:val="20"/>
          <w:szCs w:val="20"/>
          <w:lang w:val="en-US"/>
        </w:rPr>
        <w:t>Talpin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. </w:t>
      </w:r>
      <w:r w:rsidRPr="00D67D50">
        <w:rPr>
          <w:rFonts w:ascii="Arial" w:hAnsi="Arial" w:cs="Arial"/>
          <w:sz w:val="20"/>
          <w:szCs w:val="20"/>
          <w:lang w:val="en-US"/>
        </w:rPr>
        <w:t>Synoptic: A Domain-Specific Modeling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67D50">
        <w:rPr>
          <w:rFonts w:ascii="Arial" w:hAnsi="Arial" w:cs="Arial"/>
          <w:sz w:val="20"/>
          <w:szCs w:val="20"/>
          <w:lang w:val="en-US"/>
        </w:rPr>
        <w:t>Language for Space On-board Application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67D50">
        <w:rPr>
          <w:rFonts w:ascii="Arial" w:hAnsi="Arial" w:cs="Arial"/>
          <w:sz w:val="20"/>
          <w:szCs w:val="20"/>
          <w:lang w:val="en-US"/>
        </w:rPr>
        <w:t>Software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  <w:proofErr w:type="gramStart"/>
      <w:r w:rsidR="006D5040">
        <w:rPr>
          <w:rFonts w:ascii="Arial" w:hAnsi="Arial" w:cs="Arial"/>
          <w:sz w:val="20"/>
          <w:szCs w:val="20"/>
          <w:lang w:val="en-US"/>
        </w:rPr>
        <w:t>Chapter 3 of the book</w:t>
      </w:r>
      <w:r w:rsidR="00991C05">
        <w:rPr>
          <w:rFonts w:ascii="Arial" w:hAnsi="Arial" w:cs="Arial"/>
          <w:sz w:val="20"/>
          <w:szCs w:val="20"/>
          <w:lang w:val="en-US"/>
        </w:rPr>
        <w:t xml:space="preserve"> edited by </w:t>
      </w:r>
      <w:r w:rsidR="00991C05" w:rsidRPr="00991C05">
        <w:rPr>
          <w:rFonts w:ascii="Arial" w:hAnsi="Arial" w:cs="Arial"/>
          <w:sz w:val="20"/>
          <w:szCs w:val="20"/>
          <w:lang w:val="en-US"/>
        </w:rPr>
        <w:t>S.K. Shukla and J.-P.</w:t>
      </w:r>
      <w:proofErr w:type="gramEnd"/>
      <w:r w:rsidR="00991C05" w:rsidRPr="00991C0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="00991C05" w:rsidRPr="00991C05">
        <w:rPr>
          <w:rFonts w:ascii="Arial" w:hAnsi="Arial" w:cs="Arial"/>
          <w:sz w:val="20"/>
          <w:szCs w:val="20"/>
          <w:lang w:val="en-US"/>
        </w:rPr>
        <w:t>Talpin</w:t>
      </w:r>
      <w:proofErr w:type="spellEnd"/>
      <w:r w:rsidR="006D5040">
        <w:rPr>
          <w:rFonts w:ascii="Arial" w:hAnsi="Arial" w:cs="Arial"/>
          <w:sz w:val="20"/>
          <w:szCs w:val="20"/>
          <w:lang w:val="en-US"/>
        </w:rPr>
        <w:t xml:space="preserve"> ‘Synthesis of Embedded Software’, Springer, 2010.</w:t>
      </w:r>
      <w:proofErr w:type="gramEnd"/>
    </w:p>
    <w:p w:rsidR="00A17D79" w:rsidRPr="00963EEC" w:rsidRDefault="00A17D79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63EEC">
        <w:rPr>
          <w:rFonts w:ascii="Arial" w:hAnsi="Arial" w:cs="Arial"/>
          <w:sz w:val="20"/>
          <w:szCs w:val="20"/>
          <w:lang w:val="en-US"/>
        </w:rPr>
        <w:t>[</w:t>
      </w:r>
      <w:r w:rsidR="00B900EB" w:rsidRPr="00963EEC">
        <w:rPr>
          <w:rFonts w:ascii="Arial" w:hAnsi="Arial" w:cs="Arial"/>
          <w:sz w:val="20"/>
          <w:szCs w:val="20"/>
          <w:lang w:val="en-US"/>
        </w:rPr>
        <w:t>Esterel2011</w:t>
      </w:r>
      <w:r w:rsidRPr="00963EEC">
        <w:rPr>
          <w:rFonts w:ascii="Arial" w:hAnsi="Arial" w:cs="Arial"/>
          <w:sz w:val="20"/>
          <w:szCs w:val="20"/>
          <w:lang w:val="en-US"/>
        </w:rPr>
        <w:t xml:space="preserve">] </w:t>
      </w:r>
      <w:proofErr w:type="spellStart"/>
      <w:proofErr w:type="gramStart"/>
      <w:r w:rsidRPr="00963EEC">
        <w:rPr>
          <w:rFonts w:ascii="Arial" w:hAnsi="Arial" w:cs="Arial"/>
          <w:sz w:val="20"/>
          <w:szCs w:val="20"/>
          <w:lang w:val="en-US"/>
        </w:rPr>
        <w:t>Esterel</w:t>
      </w:r>
      <w:proofErr w:type="spellEnd"/>
      <w:r w:rsidRPr="00963EEC">
        <w:rPr>
          <w:rFonts w:ascii="Arial" w:hAnsi="Arial" w:cs="Arial"/>
          <w:sz w:val="20"/>
          <w:szCs w:val="20"/>
          <w:lang w:val="en-US"/>
        </w:rPr>
        <w:t xml:space="preserve"> Technologies, </w:t>
      </w:r>
      <w:proofErr w:type="spellStart"/>
      <w:r w:rsidRPr="00963EEC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Pr="00963EEC">
        <w:rPr>
          <w:rFonts w:ascii="Arial" w:hAnsi="Arial" w:cs="Arial"/>
          <w:sz w:val="20"/>
          <w:szCs w:val="20"/>
          <w:lang w:val="en-US"/>
        </w:rPr>
        <w:t xml:space="preserve"> Language Tutorial, </w:t>
      </w:r>
      <w:r w:rsidR="00B93401" w:rsidRPr="00963EEC">
        <w:rPr>
          <w:rFonts w:ascii="Arial" w:hAnsi="Arial" w:cs="Arial"/>
          <w:sz w:val="20"/>
          <w:szCs w:val="20"/>
          <w:lang w:val="en-US"/>
        </w:rPr>
        <w:t xml:space="preserve">2011 (available only with </w:t>
      </w:r>
      <w:proofErr w:type="spellStart"/>
      <w:r w:rsidR="00B93401" w:rsidRPr="00963EEC">
        <w:rPr>
          <w:rFonts w:ascii="Arial" w:hAnsi="Arial" w:cs="Arial"/>
          <w:sz w:val="20"/>
          <w:szCs w:val="20"/>
          <w:lang w:val="en-US"/>
        </w:rPr>
        <w:t>Scade</w:t>
      </w:r>
      <w:proofErr w:type="spellEnd"/>
      <w:r w:rsidR="00B93401" w:rsidRPr="00963EEC">
        <w:rPr>
          <w:rFonts w:ascii="Arial" w:hAnsi="Arial" w:cs="Arial"/>
          <w:sz w:val="20"/>
          <w:szCs w:val="20"/>
          <w:lang w:val="en-US"/>
        </w:rPr>
        <w:t xml:space="preserve"> Suite).</w:t>
      </w:r>
      <w:proofErr w:type="gramEnd"/>
    </w:p>
    <w:p w:rsidR="00E57636" w:rsidRPr="00963EEC" w:rsidRDefault="00231B6D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[Halbwachs1993] N.</w:t>
      </w:r>
      <w:r w:rsidR="00E57636" w:rsidRPr="00963E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E57636" w:rsidRPr="00963EEC">
        <w:rPr>
          <w:rFonts w:ascii="Arial" w:hAnsi="Arial" w:cs="Arial"/>
          <w:sz w:val="20"/>
          <w:szCs w:val="20"/>
          <w:lang w:val="en-US"/>
        </w:rPr>
        <w:t>Halbwachs</w:t>
      </w:r>
      <w:proofErr w:type="spellEnd"/>
      <w:r w:rsidR="00E57636" w:rsidRPr="00963EEC">
        <w:rPr>
          <w:rFonts w:ascii="Arial" w:hAnsi="Arial" w:cs="Arial"/>
          <w:sz w:val="20"/>
          <w:szCs w:val="20"/>
          <w:lang w:val="en-US"/>
        </w:rPr>
        <w:t>.</w:t>
      </w:r>
      <w:r w:rsidR="00B579CB" w:rsidRPr="00963E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="00B579CB" w:rsidRPr="00963EEC">
        <w:rPr>
          <w:rFonts w:ascii="Arial" w:hAnsi="Arial" w:cs="Arial"/>
          <w:sz w:val="20"/>
          <w:szCs w:val="20"/>
          <w:lang w:val="en-US"/>
        </w:rPr>
        <w:t>Synchronous Programming of Reactive Systems.</w:t>
      </w:r>
      <w:proofErr w:type="gramEnd"/>
      <w:r w:rsidR="00B579CB" w:rsidRPr="00963E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="00B579CB" w:rsidRPr="00963EEC">
        <w:rPr>
          <w:rFonts w:ascii="Arial" w:hAnsi="Arial" w:cs="Arial"/>
          <w:sz w:val="20"/>
          <w:szCs w:val="20"/>
          <w:lang w:val="en-US"/>
        </w:rPr>
        <w:t>Springer, 1993.</w:t>
      </w:r>
      <w:proofErr w:type="gramEnd"/>
    </w:p>
    <w:p w:rsidR="004C1F0F" w:rsidRDefault="004C1F0F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63EEC">
        <w:rPr>
          <w:rFonts w:ascii="Arial" w:hAnsi="Arial" w:cs="Arial"/>
          <w:sz w:val="20"/>
          <w:szCs w:val="20"/>
          <w:lang w:val="en-US"/>
        </w:rPr>
        <w:t xml:space="preserve">[HamonRushby2007] </w:t>
      </w:r>
      <w:proofErr w:type="spellStart"/>
      <w:proofErr w:type="gramStart"/>
      <w:r w:rsidRPr="00963EEC">
        <w:rPr>
          <w:rFonts w:ascii="Arial" w:hAnsi="Arial" w:cs="Arial"/>
          <w:sz w:val="20"/>
          <w:szCs w:val="20"/>
          <w:lang w:val="en-US"/>
        </w:rPr>
        <w:t>Grégoire</w:t>
      </w:r>
      <w:proofErr w:type="spellEnd"/>
      <w:r w:rsidRPr="00963E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63EEC">
        <w:rPr>
          <w:rFonts w:ascii="Arial" w:hAnsi="Arial" w:cs="Arial"/>
          <w:sz w:val="20"/>
          <w:szCs w:val="20"/>
          <w:lang w:val="en-US"/>
        </w:rPr>
        <w:t>Hamon</w:t>
      </w:r>
      <w:proofErr w:type="spellEnd"/>
      <w:r w:rsidRPr="00963EEC">
        <w:rPr>
          <w:rFonts w:ascii="Arial" w:hAnsi="Arial" w:cs="Arial"/>
          <w:sz w:val="20"/>
          <w:szCs w:val="20"/>
          <w:lang w:val="en-US"/>
        </w:rPr>
        <w:t xml:space="preserve"> and John </w:t>
      </w:r>
      <w:proofErr w:type="spellStart"/>
      <w:r w:rsidRPr="00963EEC">
        <w:rPr>
          <w:rFonts w:ascii="Arial" w:hAnsi="Arial" w:cs="Arial"/>
          <w:sz w:val="20"/>
          <w:szCs w:val="20"/>
          <w:lang w:val="en-US"/>
        </w:rPr>
        <w:t>Rushby</w:t>
      </w:r>
      <w:proofErr w:type="spellEnd"/>
      <w:r w:rsidRPr="00963EEC">
        <w:rPr>
          <w:rFonts w:ascii="Arial" w:hAnsi="Arial" w:cs="Arial"/>
          <w:sz w:val="20"/>
          <w:szCs w:val="20"/>
          <w:lang w:val="en-US"/>
        </w:rPr>
        <w:t>.</w:t>
      </w:r>
      <w:proofErr w:type="gramEnd"/>
      <w:r w:rsidRPr="00963E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963EEC">
        <w:rPr>
          <w:rFonts w:ascii="Arial" w:hAnsi="Arial" w:cs="Arial"/>
          <w:sz w:val="20"/>
          <w:szCs w:val="20"/>
          <w:lang w:val="en-US"/>
        </w:rPr>
        <w:t xml:space="preserve">An Operational Semantics for </w:t>
      </w:r>
      <w:proofErr w:type="spellStart"/>
      <w:r w:rsidRPr="00963EEC">
        <w:rPr>
          <w:rFonts w:ascii="Arial" w:hAnsi="Arial" w:cs="Arial"/>
          <w:sz w:val="20"/>
          <w:szCs w:val="20"/>
          <w:lang w:val="en-US"/>
        </w:rPr>
        <w:t>Stateflow</w:t>
      </w:r>
      <w:proofErr w:type="spellEnd"/>
      <w:r w:rsidRPr="00963EEC">
        <w:rPr>
          <w:rFonts w:ascii="Arial" w:hAnsi="Arial" w:cs="Arial"/>
          <w:sz w:val="20"/>
          <w:szCs w:val="20"/>
          <w:lang w:val="en-US"/>
        </w:rPr>
        <w:t>.</w:t>
      </w:r>
      <w:proofErr w:type="gramEnd"/>
      <w:r w:rsidRPr="00963E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963EEC">
        <w:rPr>
          <w:rFonts w:ascii="Arial" w:hAnsi="Arial" w:cs="Arial"/>
          <w:sz w:val="20"/>
          <w:szCs w:val="20"/>
          <w:lang w:val="en-US"/>
        </w:rPr>
        <w:t>International Journal on Software Tools for Technology Transfer (STTT), 2007.</w:t>
      </w:r>
      <w:proofErr w:type="gramEnd"/>
    </w:p>
    <w:p w:rsidR="00D461B6" w:rsidRDefault="00D461B6" w:rsidP="00176D32">
      <w:pPr>
        <w:jc w:val="both"/>
        <w:rPr>
          <w:ins w:id="14" w:author="DUFOUR Jean-Louis" w:date="2015-11-16T08:23:00Z"/>
          <w:rFonts w:ascii="Arial" w:hAnsi="Arial" w:cs="Arial"/>
          <w:sz w:val="20"/>
          <w:szCs w:val="20"/>
          <w:lang w:val="en-US"/>
        </w:rPr>
      </w:pPr>
      <w:ins w:id="15" w:author="DUFOUR Jean-Louis" w:date="2015-11-16T08:23:00Z">
        <w:r>
          <w:rPr>
            <w:rFonts w:ascii="Arial" w:hAnsi="Arial" w:cs="Arial"/>
            <w:sz w:val="20"/>
            <w:szCs w:val="20"/>
            <w:lang w:val="en-US"/>
          </w:rPr>
          <w:t xml:space="preserve">[Harel1984] D. </w:t>
        </w:r>
        <w:proofErr w:type="spellStart"/>
        <w:r>
          <w:rPr>
            <w:rFonts w:ascii="Arial" w:hAnsi="Arial" w:cs="Arial"/>
            <w:sz w:val="20"/>
            <w:szCs w:val="20"/>
            <w:lang w:val="en-US"/>
          </w:rPr>
          <w:t>Harel</w:t>
        </w:r>
        <w:proofErr w:type="spellEnd"/>
        <w:r>
          <w:rPr>
            <w:rFonts w:ascii="Arial" w:hAnsi="Arial" w:cs="Arial"/>
            <w:sz w:val="20"/>
            <w:szCs w:val="20"/>
            <w:lang w:val="en-US"/>
          </w:rPr>
          <w:t xml:space="preserve">. </w:t>
        </w:r>
        <w:proofErr w:type="spellStart"/>
        <w:proofErr w:type="gramStart"/>
        <w:r>
          <w:rPr>
            <w:rFonts w:ascii="Arial" w:hAnsi="Arial" w:cs="Arial"/>
            <w:sz w:val="20"/>
            <w:szCs w:val="20"/>
            <w:lang w:val="en-US"/>
          </w:rPr>
          <w:t>Statecharts</w:t>
        </w:r>
        <w:proofErr w:type="spellEnd"/>
        <w:r>
          <w:rPr>
            <w:rFonts w:ascii="Arial" w:hAnsi="Arial" w:cs="Arial"/>
            <w:sz w:val="20"/>
            <w:szCs w:val="20"/>
            <w:lang w:val="en-US"/>
          </w:rPr>
          <w:t>, a visual approach to complex systems.</w:t>
        </w:r>
        <w:proofErr w:type="gramEnd"/>
        <w:r>
          <w:rPr>
            <w:rFonts w:ascii="Arial" w:hAnsi="Arial" w:cs="Arial"/>
            <w:sz w:val="20"/>
            <w:szCs w:val="20"/>
            <w:lang w:val="en-US"/>
          </w:rPr>
          <w:t xml:space="preserve"> </w:t>
        </w:r>
        <w:proofErr w:type="gramStart"/>
        <w:r>
          <w:rPr>
            <w:rFonts w:ascii="Arial" w:hAnsi="Arial" w:cs="Arial"/>
            <w:sz w:val="20"/>
            <w:szCs w:val="20"/>
            <w:lang w:val="en-US"/>
          </w:rPr>
          <w:t>Dept. of Applied Math.</w:t>
        </w:r>
        <w:proofErr w:type="gramEnd"/>
        <w:r>
          <w:rPr>
            <w:rFonts w:ascii="Arial" w:hAnsi="Arial" w:cs="Arial"/>
            <w:sz w:val="20"/>
            <w:szCs w:val="20"/>
            <w:lang w:val="en-US"/>
          </w:rPr>
          <w:t xml:space="preserve"> </w:t>
        </w:r>
        <w:proofErr w:type="gramStart"/>
        <w:r>
          <w:rPr>
            <w:rFonts w:ascii="Arial" w:hAnsi="Arial" w:cs="Arial"/>
            <w:sz w:val="20"/>
            <w:szCs w:val="20"/>
            <w:lang w:val="en-US"/>
          </w:rPr>
          <w:t xml:space="preserve">Weizmann </w:t>
        </w:r>
        <w:r w:rsidRPr="009E05E1">
          <w:rPr>
            <w:rFonts w:ascii="Arial" w:hAnsi="Arial" w:cs="Arial"/>
            <w:sz w:val="20"/>
            <w:szCs w:val="20"/>
            <w:lang w:val="en-US"/>
          </w:rPr>
          <w:t xml:space="preserve">Institute of Science, </w:t>
        </w:r>
        <w:proofErr w:type="spellStart"/>
        <w:r w:rsidRPr="009E05E1">
          <w:rPr>
            <w:rFonts w:ascii="Arial" w:hAnsi="Arial" w:cs="Arial"/>
            <w:sz w:val="20"/>
            <w:szCs w:val="20"/>
            <w:lang w:val="en-US"/>
          </w:rPr>
          <w:t>Rehovot</w:t>
        </w:r>
        <w:proofErr w:type="spellEnd"/>
        <w:r w:rsidRPr="009E05E1">
          <w:rPr>
            <w:rFonts w:ascii="Arial" w:hAnsi="Arial" w:cs="Arial"/>
            <w:sz w:val="20"/>
            <w:szCs w:val="20"/>
            <w:lang w:val="en-US"/>
          </w:rPr>
          <w:t>, Israel, 1984</w:t>
        </w:r>
        <w:r>
          <w:rPr>
            <w:rFonts w:ascii="Arial" w:hAnsi="Arial" w:cs="Arial"/>
            <w:sz w:val="20"/>
            <w:szCs w:val="20"/>
            <w:lang w:val="en-US"/>
          </w:rPr>
          <w:t>.</w:t>
        </w:r>
        <w:proofErr w:type="gramEnd"/>
        <w:r>
          <w:rPr>
            <w:rFonts w:ascii="Arial" w:hAnsi="Arial" w:cs="Arial"/>
            <w:sz w:val="20"/>
            <w:szCs w:val="20"/>
            <w:lang w:val="en-US"/>
          </w:rPr>
          <w:t xml:space="preserve"> Revised edition: </w:t>
        </w:r>
        <w:proofErr w:type="spellStart"/>
        <w:r>
          <w:rPr>
            <w:rFonts w:ascii="Arial" w:hAnsi="Arial" w:cs="Arial"/>
            <w:sz w:val="20"/>
            <w:szCs w:val="20"/>
            <w:lang w:val="en-US"/>
          </w:rPr>
          <w:t>Statecharts</w:t>
        </w:r>
        <w:proofErr w:type="spellEnd"/>
        <w:r>
          <w:rPr>
            <w:rFonts w:ascii="Arial" w:hAnsi="Arial" w:cs="Arial"/>
            <w:sz w:val="20"/>
            <w:szCs w:val="20"/>
            <w:lang w:val="en-US"/>
          </w:rPr>
          <w:t xml:space="preserve">: a visual formalism for complex systems. </w:t>
        </w:r>
        <w:proofErr w:type="gramStart"/>
        <w:r>
          <w:rPr>
            <w:rFonts w:ascii="Arial" w:hAnsi="Arial" w:cs="Arial"/>
            <w:sz w:val="20"/>
            <w:szCs w:val="20"/>
            <w:lang w:val="en-US"/>
          </w:rPr>
          <w:t>Science of Computer Programming, 1987.</w:t>
        </w:r>
        <w:proofErr w:type="gramEnd"/>
      </w:ins>
    </w:p>
    <w:p w:rsidR="001E6616" w:rsidRDefault="001E6616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[JoishaBanerjee2006] P.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Joisha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and P. Banerjee, </w:t>
      </w:r>
      <w:proofErr w:type="gramStart"/>
      <w:r>
        <w:rPr>
          <w:rFonts w:ascii="Arial" w:hAnsi="Arial" w:cs="Arial"/>
          <w:sz w:val="20"/>
          <w:szCs w:val="20"/>
          <w:lang w:val="en-US"/>
        </w:rPr>
        <w:t>An algebraic array shape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inference system for MATLAB, ACM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ToPLaS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28(5), 2006.</w:t>
      </w:r>
    </w:p>
    <w:p w:rsidR="00ED7C97" w:rsidRPr="00963EEC" w:rsidRDefault="00ED7C97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[</w:t>
      </w:r>
      <w:r w:rsidRPr="001E6616">
        <w:rPr>
          <w:rFonts w:ascii="Arial" w:hAnsi="Arial" w:cs="Arial"/>
          <w:sz w:val="20"/>
          <w:szCs w:val="20"/>
          <w:lang w:val="en-US"/>
        </w:rPr>
        <w:t>Keller</w:t>
      </w:r>
      <w:r>
        <w:rPr>
          <w:rFonts w:ascii="Arial" w:hAnsi="Arial" w:cs="Arial"/>
          <w:sz w:val="20"/>
          <w:szCs w:val="20"/>
          <w:lang w:val="en-US"/>
        </w:rPr>
        <w:t xml:space="preserve">&amp;Coll2010] G. </w:t>
      </w:r>
      <w:r w:rsidRPr="001E6616">
        <w:rPr>
          <w:rFonts w:ascii="Arial" w:hAnsi="Arial" w:cs="Arial"/>
          <w:sz w:val="20"/>
          <w:szCs w:val="20"/>
          <w:lang w:val="en-US"/>
        </w:rPr>
        <w:t>Keller</w:t>
      </w:r>
      <w:r>
        <w:rPr>
          <w:rFonts w:ascii="Arial" w:hAnsi="Arial" w:cs="Arial"/>
          <w:sz w:val="20"/>
          <w:szCs w:val="20"/>
          <w:lang w:val="en-US"/>
        </w:rPr>
        <w:t xml:space="preserve">, M. </w:t>
      </w:r>
      <w:r w:rsidRPr="001E6616">
        <w:rPr>
          <w:rFonts w:ascii="Arial" w:hAnsi="Arial" w:cs="Arial"/>
          <w:sz w:val="20"/>
          <w:szCs w:val="20"/>
          <w:lang w:val="en-US"/>
        </w:rPr>
        <w:t>Chakravarty</w:t>
      </w:r>
      <w:r>
        <w:rPr>
          <w:rFonts w:ascii="Arial" w:hAnsi="Arial" w:cs="Arial"/>
          <w:sz w:val="20"/>
          <w:szCs w:val="20"/>
          <w:lang w:val="en-US"/>
        </w:rPr>
        <w:t xml:space="preserve">, R. </w:t>
      </w:r>
      <w:proofErr w:type="spellStart"/>
      <w:r w:rsidRPr="001E6616">
        <w:rPr>
          <w:rFonts w:ascii="Arial" w:hAnsi="Arial" w:cs="Arial"/>
          <w:sz w:val="20"/>
          <w:szCs w:val="20"/>
          <w:lang w:val="en-US"/>
        </w:rPr>
        <w:t>Leshchinskiy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S. </w:t>
      </w:r>
      <w:r w:rsidRPr="001E6616">
        <w:rPr>
          <w:rFonts w:ascii="Arial" w:hAnsi="Arial" w:cs="Arial"/>
          <w:sz w:val="20"/>
          <w:szCs w:val="20"/>
          <w:lang w:val="en-US"/>
        </w:rPr>
        <w:t>Peyton Jones</w:t>
      </w:r>
      <w:r>
        <w:rPr>
          <w:rFonts w:ascii="Arial" w:hAnsi="Arial" w:cs="Arial"/>
          <w:sz w:val="20"/>
          <w:szCs w:val="20"/>
          <w:lang w:val="en-US"/>
        </w:rPr>
        <w:t xml:space="preserve">, B. </w:t>
      </w:r>
      <w:proofErr w:type="spellStart"/>
      <w:r w:rsidRPr="001E6616">
        <w:rPr>
          <w:rFonts w:ascii="Arial" w:hAnsi="Arial" w:cs="Arial"/>
          <w:sz w:val="20"/>
          <w:szCs w:val="20"/>
          <w:lang w:val="en-US"/>
        </w:rPr>
        <w:t>Lippmeier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1E6616">
        <w:rPr>
          <w:rFonts w:ascii="Arial" w:hAnsi="Arial" w:cs="Arial"/>
          <w:sz w:val="20"/>
          <w:szCs w:val="20"/>
          <w:lang w:val="en-US"/>
        </w:rPr>
        <w:t>Regular, Shape-polymorphic, Parallel Arrays in Haskell</w:t>
      </w:r>
      <w:r>
        <w:rPr>
          <w:rFonts w:ascii="Arial" w:hAnsi="Arial" w:cs="Arial"/>
          <w:sz w:val="20"/>
          <w:szCs w:val="20"/>
          <w:lang w:val="en-US"/>
        </w:rPr>
        <w:t xml:space="preserve">, ICFP, 2010, </w:t>
      </w:r>
      <w:r w:rsidR="001D0437">
        <w:fldChar w:fldCharType="begin"/>
      </w:r>
      <w:r w:rsidR="001D0437" w:rsidRPr="00D461B6">
        <w:rPr>
          <w:lang w:val="en-US"/>
          <w:rPrChange w:id="16" w:author="DUFOUR Jean-Louis" w:date="2015-11-16T08:14:00Z">
            <w:rPr/>
          </w:rPrChange>
        </w:rPr>
        <w:instrText xml:space="preserve"> HYPERLINK "https://hackage.haskell.org/package/repa" </w:instrText>
      </w:r>
      <w:r w:rsidR="001D0437">
        <w:fldChar w:fldCharType="separate"/>
      </w:r>
      <w:r w:rsidRPr="002F5D21">
        <w:rPr>
          <w:rStyle w:val="Lienhypertexte"/>
          <w:rFonts w:ascii="Arial" w:hAnsi="Arial" w:cs="Arial"/>
          <w:sz w:val="20"/>
          <w:szCs w:val="20"/>
          <w:lang w:val="en-US"/>
        </w:rPr>
        <w:t>https://hackage.haskell.org/package/repa</w:t>
      </w:r>
      <w:r w:rsidR="001D0437">
        <w:rPr>
          <w:rStyle w:val="Lienhypertexte"/>
          <w:rFonts w:ascii="Arial" w:hAnsi="Arial" w:cs="Arial"/>
          <w:sz w:val="20"/>
          <w:szCs w:val="20"/>
          <w:lang w:val="en-US"/>
        </w:rPr>
        <w:fldChar w:fldCharType="end"/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D461B6" w:rsidRDefault="00D461B6" w:rsidP="00176D32">
      <w:pPr>
        <w:jc w:val="both"/>
        <w:rPr>
          <w:ins w:id="17" w:author="DUFOUR Jean-Louis" w:date="2015-11-16T08:24:00Z"/>
          <w:rFonts w:ascii="Arial" w:hAnsi="Arial" w:cs="Arial"/>
          <w:sz w:val="20"/>
          <w:szCs w:val="20"/>
          <w:lang w:val="en-US"/>
        </w:rPr>
      </w:pPr>
      <w:ins w:id="18" w:author="DUFOUR Jean-Louis" w:date="2015-11-16T08:24:00Z">
        <w:r w:rsidRPr="005E4E3B">
          <w:rPr>
            <w:rFonts w:ascii="Arial" w:hAnsi="Arial" w:cs="Arial"/>
            <w:sz w:val="20"/>
            <w:szCs w:val="20"/>
            <w:lang w:val="en-US"/>
          </w:rPr>
          <w:t xml:space="preserve">[MaraninchiRémond1998] F. </w:t>
        </w:r>
        <w:proofErr w:type="spellStart"/>
        <w:r w:rsidRPr="005E4E3B">
          <w:rPr>
            <w:rFonts w:ascii="Arial" w:hAnsi="Arial" w:cs="Arial"/>
            <w:sz w:val="20"/>
            <w:szCs w:val="20"/>
            <w:lang w:val="en-US"/>
          </w:rPr>
          <w:t>Maraninchi</w:t>
        </w:r>
        <w:proofErr w:type="spellEnd"/>
        <w:r>
          <w:rPr>
            <w:rFonts w:ascii="Arial" w:hAnsi="Arial" w:cs="Arial"/>
            <w:sz w:val="20"/>
            <w:szCs w:val="20"/>
            <w:lang w:val="en-US"/>
          </w:rPr>
          <w:t xml:space="preserve"> and Y. </w:t>
        </w:r>
        <w:proofErr w:type="spellStart"/>
        <w:r>
          <w:rPr>
            <w:rFonts w:ascii="Arial" w:hAnsi="Arial" w:cs="Arial"/>
            <w:sz w:val="20"/>
            <w:szCs w:val="20"/>
            <w:lang w:val="en-US"/>
          </w:rPr>
          <w:t>Rémond</w:t>
        </w:r>
        <w:proofErr w:type="spellEnd"/>
        <w:r>
          <w:rPr>
            <w:rFonts w:ascii="Arial" w:hAnsi="Arial" w:cs="Arial"/>
            <w:sz w:val="20"/>
            <w:szCs w:val="20"/>
            <w:lang w:val="en-US"/>
          </w:rPr>
          <w:t>.</w:t>
        </w:r>
        <w:r w:rsidRPr="005E4E3B">
          <w:rPr>
            <w:rFonts w:ascii="Arial" w:hAnsi="Arial" w:cs="Arial"/>
            <w:sz w:val="20"/>
            <w:szCs w:val="20"/>
            <w:lang w:val="en-US"/>
          </w:rPr>
          <w:t xml:space="preserve"> Mode-</w:t>
        </w:r>
        <w:r>
          <w:rPr>
            <w:rFonts w:ascii="Arial" w:hAnsi="Arial" w:cs="Arial"/>
            <w:sz w:val="20"/>
            <w:szCs w:val="20"/>
            <w:lang w:val="en-US"/>
          </w:rPr>
          <w:t>a</w:t>
        </w:r>
        <w:r w:rsidRPr="005E4E3B">
          <w:rPr>
            <w:rFonts w:ascii="Arial" w:hAnsi="Arial" w:cs="Arial"/>
            <w:sz w:val="20"/>
            <w:szCs w:val="20"/>
            <w:lang w:val="en-US"/>
          </w:rPr>
          <w:t xml:space="preserve">utomata: </w:t>
        </w:r>
        <w:r>
          <w:rPr>
            <w:rFonts w:ascii="Arial" w:hAnsi="Arial" w:cs="Arial"/>
            <w:sz w:val="20"/>
            <w:szCs w:val="20"/>
            <w:lang w:val="en-US"/>
          </w:rPr>
          <w:t>About modes and states for reactive s</w:t>
        </w:r>
        <w:r w:rsidRPr="005E4E3B">
          <w:rPr>
            <w:rFonts w:ascii="Arial" w:hAnsi="Arial" w:cs="Arial"/>
            <w:sz w:val="20"/>
            <w:szCs w:val="20"/>
            <w:lang w:val="en-US"/>
          </w:rPr>
          <w:t>ystems</w:t>
        </w:r>
        <w:r>
          <w:rPr>
            <w:rFonts w:ascii="Arial" w:hAnsi="Arial" w:cs="Arial"/>
            <w:sz w:val="20"/>
            <w:szCs w:val="20"/>
            <w:lang w:val="en-US"/>
          </w:rPr>
          <w:t xml:space="preserve">. </w:t>
        </w:r>
        <w:proofErr w:type="gramStart"/>
        <w:r>
          <w:rPr>
            <w:rFonts w:ascii="Arial" w:hAnsi="Arial" w:cs="Arial"/>
            <w:sz w:val="20"/>
            <w:szCs w:val="20"/>
            <w:lang w:val="en-US"/>
          </w:rPr>
          <w:t>European Symposium on Programming, 1998.</w:t>
        </w:r>
        <w:bookmarkStart w:id="19" w:name="_GoBack"/>
        <w:bookmarkEnd w:id="19"/>
        <w:proofErr w:type="gramEnd"/>
      </w:ins>
    </w:p>
    <w:p w:rsidR="005B25E7" w:rsidRDefault="005B25E7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[PothonBordin</w:t>
      </w:r>
      <w:r w:rsidR="00DC7EC5">
        <w:rPr>
          <w:rFonts w:ascii="Arial" w:hAnsi="Arial" w:cs="Arial"/>
          <w:sz w:val="20"/>
          <w:szCs w:val="20"/>
          <w:lang w:val="en-US"/>
        </w:rPr>
        <w:t xml:space="preserve">2013] F. </w:t>
      </w:r>
      <w:proofErr w:type="spellStart"/>
      <w:r w:rsidR="00DC7EC5">
        <w:rPr>
          <w:rFonts w:ascii="Arial" w:hAnsi="Arial" w:cs="Arial"/>
          <w:sz w:val="20"/>
          <w:szCs w:val="20"/>
          <w:lang w:val="en-US"/>
        </w:rPr>
        <w:t>Pothon</w:t>
      </w:r>
      <w:proofErr w:type="spellEnd"/>
      <w:r w:rsidR="00DC7EC5">
        <w:rPr>
          <w:rFonts w:ascii="Arial" w:hAnsi="Arial" w:cs="Arial"/>
          <w:sz w:val="20"/>
          <w:szCs w:val="20"/>
          <w:lang w:val="en-US"/>
        </w:rPr>
        <w:t xml:space="preserve"> and M. </w:t>
      </w:r>
      <w:proofErr w:type="spellStart"/>
      <w:r w:rsidR="00DC7EC5">
        <w:rPr>
          <w:rFonts w:ascii="Arial" w:hAnsi="Arial" w:cs="Arial"/>
          <w:sz w:val="20"/>
          <w:szCs w:val="20"/>
          <w:lang w:val="en-US"/>
        </w:rPr>
        <w:t>Bordin</w:t>
      </w:r>
      <w:proofErr w:type="spellEnd"/>
      <w:r w:rsidR="00DC7EC5">
        <w:rPr>
          <w:rFonts w:ascii="Arial" w:hAnsi="Arial" w:cs="Arial"/>
          <w:sz w:val="20"/>
          <w:szCs w:val="20"/>
          <w:lang w:val="en-US"/>
        </w:rPr>
        <w:t xml:space="preserve">, </w:t>
      </w:r>
      <w:proofErr w:type="gramStart"/>
      <w:r w:rsidR="00DC7EC5">
        <w:rPr>
          <w:rFonts w:ascii="Arial" w:hAnsi="Arial" w:cs="Arial"/>
          <w:sz w:val="20"/>
          <w:szCs w:val="20"/>
          <w:lang w:val="en-US"/>
        </w:rPr>
        <w:t>Towards</w:t>
      </w:r>
      <w:proofErr w:type="gramEnd"/>
      <w:r w:rsidR="00DC7EC5">
        <w:rPr>
          <w:rFonts w:ascii="Arial" w:hAnsi="Arial" w:cs="Arial"/>
          <w:sz w:val="20"/>
          <w:szCs w:val="20"/>
          <w:lang w:val="en-US"/>
        </w:rPr>
        <w:t xml:space="preserve"> the qualification of open-source code generators: project P, int. conf. Certification Together, 2013.</w:t>
      </w:r>
    </w:p>
    <w:p w:rsidR="00121CE9" w:rsidRDefault="003C4046" w:rsidP="00176D3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963EEC">
        <w:rPr>
          <w:rFonts w:ascii="Arial" w:hAnsi="Arial" w:cs="Arial"/>
          <w:sz w:val="20"/>
          <w:szCs w:val="20"/>
          <w:lang w:val="en-US"/>
        </w:rPr>
        <w:t>[Scaife</w:t>
      </w:r>
      <w:r w:rsidR="00227B3B" w:rsidRPr="00963EEC">
        <w:rPr>
          <w:rFonts w:ascii="Arial" w:hAnsi="Arial" w:cs="Arial"/>
          <w:sz w:val="20"/>
          <w:szCs w:val="20"/>
          <w:lang w:val="en-US"/>
        </w:rPr>
        <w:t>&amp;Coll</w:t>
      </w:r>
      <w:r w:rsidRPr="00963EEC">
        <w:rPr>
          <w:rFonts w:ascii="Arial" w:hAnsi="Arial" w:cs="Arial"/>
          <w:sz w:val="20"/>
          <w:szCs w:val="20"/>
          <w:lang w:val="en-US"/>
        </w:rPr>
        <w:t xml:space="preserve">2004] N. </w:t>
      </w:r>
      <w:proofErr w:type="spellStart"/>
      <w:r w:rsidRPr="00963EEC">
        <w:rPr>
          <w:rFonts w:ascii="Arial" w:hAnsi="Arial" w:cs="Arial"/>
          <w:sz w:val="20"/>
          <w:szCs w:val="20"/>
          <w:lang w:val="en-US"/>
        </w:rPr>
        <w:t>Scaife</w:t>
      </w:r>
      <w:proofErr w:type="spellEnd"/>
      <w:r w:rsidRPr="00963EEC">
        <w:rPr>
          <w:rFonts w:ascii="Arial" w:hAnsi="Arial" w:cs="Arial"/>
          <w:sz w:val="20"/>
          <w:szCs w:val="20"/>
          <w:lang w:val="en-US"/>
        </w:rPr>
        <w:t xml:space="preserve">, C. </w:t>
      </w:r>
      <w:proofErr w:type="spellStart"/>
      <w:r w:rsidRPr="00963EEC">
        <w:rPr>
          <w:rFonts w:ascii="Arial" w:hAnsi="Arial" w:cs="Arial"/>
          <w:sz w:val="20"/>
          <w:szCs w:val="20"/>
          <w:lang w:val="en-US"/>
        </w:rPr>
        <w:t>Sofronis</w:t>
      </w:r>
      <w:proofErr w:type="spellEnd"/>
      <w:r w:rsidRPr="00963EEC">
        <w:rPr>
          <w:rFonts w:ascii="Arial" w:hAnsi="Arial" w:cs="Arial"/>
          <w:sz w:val="20"/>
          <w:szCs w:val="20"/>
          <w:lang w:val="en-US"/>
        </w:rPr>
        <w:t xml:space="preserve">, P. </w:t>
      </w:r>
      <w:proofErr w:type="spellStart"/>
      <w:r w:rsidRPr="00963EEC">
        <w:rPr>
          <w:rFonts w:ascii="Arial" w:hAnsi="Arial" w:cs="Arial"/>
          <w:sz w:val="20"/>
          <w:szCs w:val="20"/>
          <w:lang w:val="en-US"/>
        </w:rPr>
        <w:t>Caspi</w:t>
      </w:r>
      <w:proofErr w:type="spellEnd"/>
      <w:r w:rsidRPr="00963EEC">
        <w:rPr>
          <w:rFonts w:ascii="Arial" w:hAnsi="Arial" w:cs="Arial"/>
          <w:sz w:val="20"/>
          <w:szCs w:val="20"/>
          <w:lang w:val="en-US"/>
        </w:rPr>
        <w:t xml:space="preserve">, S. </w:t>
      </w:r>
      <w:proofErr w:type="spellStart"/>
      <w:r w:rsidRPr="00963EEC">
        <w:rPr>
          <w:rFonts w:ascii="Arial" w:hAnsi="Arial" w:cs="Arial"/>
          <w:sz w:val="20"/>
          <w:szCs w:val="20"/>
          <w:lang w:val="en-US"/>
        </w:rPr>
        <w:t>Tripakis</w:t>
      </w:r>
      <w:proofErr w:type="spellEnd"/>
      <w:r w:rsidRPr="00963EEC">
        <w:rPr>
          <w:rFonts w:ascii="Arial" w:hAnsi="Arial" w:cs="Arial"/>
          <w:sz w:val="20"/>
          <w:szCs w:val="20"/>
          <w:lang w:val="en-US"/>
        </w:rPr>
        <w:t xml:space="preserve">, and F. </w:t>
      </w:r>
      <w:proofErr w:type="spellStart"/>
      <w:r w:rsidRPr="00963EEC">
        <w:rPr>
          <w:rFonts w:ascii="Arial" w:hAnsi="Arial" w:cs="Arial"/>
          <w:sz w:val="20"/>
          <w:szCs w:val="20"/>
          <w:lang w:val="en-US"/>
        </w:rPr>
        <w:t>Maraninchi</w:t>
      </w:r>
      <w:proofErr w:type="spellEnd"/>
      <w:r w:rsidRPr="00963EEC">
        <w:rPr>
          <w:rFonts w:ascii="Arial" w:hAnsi="Arial" w:cs="Arial"/>
          <w:sz w:val="20"/>
          <w:szCs w:val="20"/>
          <w:lang w:val="en-US"/>
        </w:rPr>
        <w:t>. Defining and translating a "safe" subset of Simulink/</w:t>
      </w:r>
      <w:proofErr w:type="spellStart"/>
      <w:r w:rsidRPr="00963EEC">
        <w:rPr>
          <w:rFonts w:ascii="Arial" w:hAnsi="Arial" w:cs="Arial"/>
          <w:sz w:val="20"/>
          <w:szCs w:val="20"/>
          <w:lang w:val="en-US"/>
        </w:rPr>
        <w:t>Stateflow</w:t>
      </w:r>
      <w:proofErr w:type="spellEnd"/>
      <w:r w:rsidRPr="00963EEC">
        <w:rPr>
          <w:rFonts w:ascii="Arial" w:hAnsi="Arial" w:cs="Arial"/>
          <w:sz w:val="20"/>
          <w:szCs w:val="20"/>
          <w:lang w:val="en-US"/>
        </w:rPr>
        <w:t xml:space="preserve"> into </w:t>
      </w:r>
      <w:proofErr w:type="spellStart"/>
      <w:r w:rsidRPr="00963EEC">
        <w:rPr>
          <w:rFonts w:ascii="Arial" w:hAnsi="Arial" w:cs="Arial"/>
          <w:sz w:val="20"/>
          <w:szCs w:val="20"/>
          <w:lang w:val="en-US"/>
        </w:rPr>
        <w:t>Lustre</w:t>
      </w:r>
      <w:proofErr w:type="spellEnd"/>
      <w:r w:rsidRPr="00963EEC">
        <w:rPr>
          <w:rFonts w:ascii="Arial" w:hAnsi="Arial" w:cs="Arial"/>
          <w:sz w:val="20"/>
          <w:szCs w:val="20"/>
          <w:lang w:val="en-US"/>
        </w:rPr>
        <w:t xml:space="preserve">. </w:t>
      </w:r>
      <w:proofErr w:type="gramStart"/>
      <w:r w:rsidRPr="00963EEC">
        <w:rPr>
          <w:rFonts w:ascii="Arial" w:hAnsi="Arial" w:cs="Arial"/>
          <w:sz w:val="20"/>
          <w:szCs w:val="20"/>
          <w:lang w:val="en-US"/>
        </w:rPr>
        <w:t>International Conference</w:t>
      </w:r>
      <w:r w:rsidR="00AD54CD" w:rsidRPr="00963EEC">
        <w:rPr>
          <w:rFonts w:ascii="Arial" w:hAnsi="Arial" w:cs="Arial"/>
          <w:sz w:val="20"/>
          <w:szCs w:val="20"/>
          <w:lang w:val="en-US"/>
        </w:rPr>
        <w:t xml:space="preserve"> on Embedded Software (EMSOFT</w:t>
      </w:r>
      <w:r w:rsidRPr="00963EEC">
        <w:rPr>
          <w:rFonts w:ascii="Arial" w:hAnsi="Arial" w:cs="Arial"/>
          <w:sz w:val="20"/>
          <w:szCs w:val="20"/>
          <w:lang w:val="en-US"/>
        </w:rPr>
        <w:t>), 2004</w:t>
      </w:r>
      <w:r w:rsidR="00121CE9">
        <w:rPr>
          <w:rFonts w:ascii="Arial" w:hAnsi="Arial" w:cs="Arial"/>
          <w:sz w:val="20"/>
          <w:szCs w:val="20"/>
          <w:lang w:val="en-US"/>
        </w:rPr>
        <w:t>.</w:t>
      </w:r>
      <w:proofErr w:type="gramEnd"/>
    </w:p>
    <w:sectPr w:rsidR="00121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437" w:rsidRDefault="001D0437" w:rsidP="00176D32">
      <w:pPr>
        <w:spacing w:after="0" w:line="240" w:lineRule="auto"/>
      </w:pPr>
      <w:r>
        <w:separator/>
      </w:r>
    </w:p>
  </w:endnote>
  <w:endnote w:type="continuationSeparator" w:id="0">
    <w:p w:rsidR="001D0437" w:rsidRDefault="001D0437" w:rsidP="00176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437" w:rsidRDefault="001D0437" w:rsidP="00176D32">
      <w:pPr>
        <w:spacing w:after="0" w:line="240" w:lineRule="auto"/>
      </w:pPr>
      <w:r>
        <w:separator/>
      </w:r>
    </w:p>
  </w:footnote>
  <w:footnote w:type="continuationSeparator" w:id="0">
    <w:p w:rsidR="001D0437" w:rsidRDefault="001D0437" w:rsidP="00176D32">
      <w:pPr>
        <w:spacing w:after="0" w:line="240" w:lineRule="auto"/>
      </w:pPr>
      <w:r>
        <w:continuationSeparator/>
      </w:r>
    </w:p>
  </w:footnote>
  <w:footnote w:id="1">
    <w:p w:rsidR="00FE28B2" w:rsidRPr="00FE28B2" w:rsidRDefault="00FE28B2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FE28B2">
        <w:rPr>
          <w:lang w:val="en-US"/>
        </w:rPr>
        <w:t xml:space="preserve"> ANSYS, Inc.</w:t>
      </w:r>
    </w:p>
  </w:footnote>
  <w:footnote w:id="2">
    <w:p w:rsidR="00FE28B2" w:rsidRPr="00FE28B2" w:rsidRDefault="00FE28B2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FE28B2">
        <w:rPr>
          <w:lang w:val="en-US"/>
        </w:rPr>
        <w:t xml:space="preserve"> </w:t>
      </w:r>
      <w:proofErr w:type="gramStart"/>
      <w:r w:rsidRPr="00FE28B2">
        <w:rPr>
          <w:lang w:val="en-US"/>
        </w:rPr>
        <w:t xml:space="preserve">The </w:t>
      </w:r>
      <w:proofErr w:type="spellStart"/>
      <w:r w:rsidRPr="00FE28B2">
        <w:rPr>
          <w:lang w:val="en-US"/>
        </w:rPr>
        <w:t>MathWorks</w:t>
      </w:r>
      <w:proofErr w:type="spellEnd"/>
      <w:r w:rsidRPr="00FE28B2">
        <w:rPr>
          <w:lang w:val="en-US"/>
        </w:rPr>
        <w:t>, Inc.</w:t>
      </w:r>
      <w:proofErr w:type="gramEnd"/>
    </w:p>
  </w:footnote>
  <w:footnote w:id="3">
    <w:p w:rsidR="002F48ED" w:rsidRPr="0006235A" w:rsidRDefault="002F48ED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06235A">
        <w:rPr>
          <w:lang w:val="en-US"/>
        </w:rPr>
        <w:t xml:space="preserve"> The MathWorks, inc.</w:t>
      </w:r>
    </w:p>
  </w:footnote>
  <w:footnote w:id="4">
    <w:p w:rsidR="00BD7B0D" w:rsidRPr="0006235A" w:rsidRDefault="00BD7B0D" w:rsidP="00BD7B0D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06235A">
        <w:rPr>
          <w:lang w:val="en-US"/>
        </w:rPr>
        <w:t xml:space="preserve"> </w:t>
      </w:r>
      <w:r w:rsidR="001D0437">
        <w:fldChar w:fldCharType="begin"/>
      </w:r>
      <w:r w:rsidR="001D0437" w:rsidRPr="00D461B6">
        <w:rPr>
          <w:lang w:val="en-US"/>
          <w:rPrChange w:id="1" w:author="DUFOUR Jean-Louis" w:date="2015-11-16T08:14:00Z">
            <w:rPr/>
          </w:rPrChange>
        </w:rPr>
        <w:instrText xml:space="preserve"> HYPERLINK "https://en.wikipedia.org/wiki/Basic_English" </w:instrText>
      </w:r>
      <w:r w:rsidR="001D0437">
        <w:fldChar w:fldCharType="separate"/>
      </w:r>
      <w:r w:rsidRPr="0006235A">
        <w:rPr>
          <w:rStyle w:val="Lienhypertexte"/>
          <w:lang w:val="en-US"/>
        </w:rPr>
        <w:t>https://en.wikipedia.org/wiki/Basic_English</w:t>
      </w:r>
      <w:r w:rsidR="001D0437">
        <w:rPr>
          <w:rStyle w:val="Lienhypertexte"/>
          <w:lang w:val="en-US"/>
        </w:rPr>
        <w:fldChar w:fldCharType="end"/>
      </w:r>
      <w:r w:rsidRPr="0006235A"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876D4"/>
    <w:multiLevelType w:val="hybridMultilevel"/>
    <w:tmpl w:val="D88C0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F194F"/>
    <w:multiLevelType w:val="hybridMultilevel"/>
    <w:tmpl w:val="4D088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F085D"/>
    <w:multiLevelType w:val="hybridMultilevel"/>
    <w:tmpl w:val="10865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A086D"/>
    <w:multiLevelType w:val="hybridMultilevel"/>
    <w:tmpl w:val="BF98DA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172DA"/>
    <w:multiLevelType w:val="hybridMultilevel"/>
    <w:tmpl w:val="A7DC2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70FB1"/>
    <w:multiLevelType w:val="hybridMultilevel"/>
    <w:tmpl w:val="654A46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32D19"/>
    <w:multiLevelType w:val="hybridMultilevel"/>
    <w:tmpl w:val="0394A6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C403D"/>
    <w:multiLevelType w:val="hybridMultilevel"/>
    <w:tmpl w:val="40C894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6A0AA2"/>
    <w:multiLevelType w:val="hybridMultilevel"/>
    <w:tmpl w:val="394C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C80A83"/>
    <w:multiLevelType w:val="hybridMultilevel"/>
    <w:tmpl w:val="D75C6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96BE7"/>
    <w:multiLevelType w:val="hybridMultilevel"/>
    <w:tmpl w:val="96D608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BF7D9A"/>
    <w:multiLevelType w:val="hybridMultilevel"/>
    <w:tmpl w:val="BF245EFE"/>
    <w:lvl w:ilvl="0" w:tplc="5210BB3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4F4619"/>
    <w:multiLevelType w:val="hybridMultilevel"/>
    <w:tmpl w:val="C6EA8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B93232"/>
    <w:multiLevelType w:val="hybridMultilevel"/>
    <w:tmpl w:val="32066C3C"/>
    <w:lvl w:ilvl="0" w:tplc="702CCEE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B61AEB"/>
    <w:multiLevelType w:val="hybridMultilevel"/>
    <w:tmpl w:val="B76C2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6"/>
  </w:num>
  <w:num w:numId="5">
    <w:abstractNumId w:val="7"/>
  </w:num>
  <w:num w:numId="6">
    <w:abstractNumId w:val="14"/>
  </w:num>
  <w:num w:numId="7">
    <w:abstractNumId w:val="12"/>
  </w:num>
  <w:num w:numId="8">
    <w:abstractNumId w:val="11"/>
  </w:num>
  <w:num w:numId="9">
    <w:abstractNumId w:val="13"/>
  </w:num>
  <w:num w:numId="10">
    <w:abstractNumId w:val="8"/>
  </w:num>
  <w:num w:numId="11">
    <w:abstractNumId w:val="4"/>
  </w:num>
  <w:num w:numId="12">
    <w:abstractNumId w:val="10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02"/>
    <w:rsid w:val="00013E74"/>
    <w:rsid w:val="00014C19"/>
    <w:rsid w:val="000171C1"/>
    <w:rsid w:val="00024DB4"/>
    <w:rsid w:val="00046B5F"/>
    <w:rsid w:val="00057F20"/>
    <w:rsid w:val="0006235A"/>
    <w:rsid w:val="00063CD2"/>
    <w:rsid w:val="00094408"/>
    <w:rsid w:val="00095C2B"/>
    <w:rsid w:val="000A2A6B"/>
    <w:rsid w:val="000E68EA"/>
    <w:rsid w:val="000F0A45"/>
    <w:rsid w:val="00100500"/>
    <w:rsid w:val="001018D1"/>
    <w:rsid w:val="001039FC"/>
    <w:rsid w:val="00110E37"/>
    <w:rsid w:val="00117613"/>
    <w:rsid w:val="00121CE9"/>
    <w:rsid w:val="00126041"/>
    <w:rsid w:val="001325EA"/>
    <w:rsid w:val="00134564"/>
    <w:rsid w:val="0013726F"/>
    <w:rsid w:val="00172B25"/>
    <w:rsid w:val="00174278"/>
    <w:rsid w:val="00176D32"/>
    <w:rsid w:val="0018772D"/>
    <w:rsid w:val="00191877"/>
    <w:rsid w:val="001B3B97"/>
    <w:rsid w:val="001D0437"/>
    <w:rsid w:val="001E6616"/>
    <w:rsid w:val="001F1365"/>
    <w:rsid w:val="001F279B"/>
    <w:rsid w:val="00203AFD"/>
    <w:rsid w:val="00205BF4"/>
    <w:rsid w:val="00207454"/>
    <w:rsid w:val="00212BF2"/>
    <w:rsid w:val="002131F2"/>
    <w:rsid w:val="00215FF1"/>
    <w:rsid w:val="00226F58"/>
    <w:rsid w:val="00227B3B"/>
    <w:rsid w:val="00231B6D"/>
    <w:rsid w:val="00232C00"/>
    <w:rsid w:val="00233582"/>
    <w:rsid w:val="002539C8"/>
    <w:rsid w:val="00270171"/>
    <w:rsid w:val="002906B4"/>
    <w:rsid w:val="002A3CD0"/>
    <w:rsid w:val="002B474E"/>
    <w:rsid w:val="002E78F0"/>
    <w:rsid w:val="002F48ED"/>
    <w:rsid w:val="002F5408"/>
    <w:rsid w:val="00313630"/>
    <w:rsid w:val="0031790E"/>
    <w:rsid w:val="00325DC4"/>
    <w:rsid w:val="00345EA3"/>
    <w:rsid w:val="003702CF"/>
    <w:rsid w:val="003764F0"/>
    <w:rsid w:val="003776D9"/>
    <w:rsid w:val="003818C6"/>
    <w:rsid w:val="00394812"/>
    <w:rsid w:val="003B7BCA"/>
    <w:rsid w:val="003C3A2B"/>
    <w:rsid w:val="003C4046"/>
    <w:rsid w:val="003E3C3F"/>
    <w:rsid w:val="003F6686"/>
    <w:rsid w:val="00401973"/>
    <w:rsid w:val="00404E19"/>
    <w:rsid w:val="00425557"/>
    <w:rsid w:val="00440BD9"/>
    <w:rsid w:val="00443813"/>
    <w:rsid w:val="004462D2"/>
    <w:rsid w:val="004529B3"/>
    <w:rsid w:val="004614BA"/>
    <w:rsid w:val="00472C0B"/>
    <w:rsid w:val="00486DE6"/>
    <w:rsid w:val="00487A15"/>
    <w:rsid w:val="004A2058"/>
    <w:rsid w:val="004C1F0F"/>
    <w:rsid w:val="004E35D4"/>
    <w:rsid w:val="004E49E0"/>
    <w:rsid w:val="004F0612"/>
    <w:rsid w:val="0050671E"/>
    <w:rsid w:val="0051376A"/>
    <w:rsid w:val="00546942"/>
    <w:rsid w:val="005822AA"/>
    <w:rsid w:val="00586A8A"/>
    <w:rsid w:val="005A2A7C"/>
    <w:rsid w:val="005A60EC"/>
    <w:rsid w:val="005B008D"/>
    <w:rsid w:val="005B09FA"/>
    <w:rsid w:val="005B25E7"/>
    <w:rsid w:val="005C2B4A"/>
    <w:rsid w:val="005E6C4A"/>
    <w:rsid w:val="005F1C5F"/>
    <w:rsid w:val="00604D31"/>
    <w:rsid w:val="00627D5C"/>
    <w:rsid w:val="00632230"/>
    <w:rsid w:val="006432A2"/>
    <w:rsid w:val="00652612"/>
    <w:rsid w:val="0066552D"/>
    <w:rsid w:val="00676F02"/>
    <w:rsid w:val="00682105"/>
    <w:rsid w:val="00682805"/>
    <w:rsid w:val="00694A04"/>
    <w:rsid w:val="006C5200"/>
    <w:rsid w:val="006D1E1E"/>
    <w:rsid w:val="006D5040"/>
    <w:rsid w:val="006D79CD"/>
    <w:rsid w:val="006F1ACB"/>
    <w:rsid w:val="00715756"/>
    <w:rsid w:val="0072121F"/>
    <w:rsid w:val="0072695E"/>
    <w:rsid w:val="007655B7"/>
    <w:rsid w:val="007A1FDD"/>
    <w:rsid w:val="007C3939"/>
    <w:rsid w:val="007C7EB2"/>
    <w:rsid w:val="0080073A"/>
    <w:rsid w:val="00803AEA"/>
    <w:rsid w:val="00804BE2"/>
    <w:rsid w:val="0081114C"/>
    <w:rsid w:val="00816281"/>
    <w:rsid w:val="0081720C"/>
    <w:rsid w:val="008223EE"/>
    <w:rsid w:val="00843364"/>
    <w:rsid w:val="00853FD8"/>
    <w:rsid w:val="00896F92"/>
    <w:rsid w:val="008D2A45"/>
    <w:rsid w:val="008E259E"/>
    <w:rsid w:val="00904104"/>
    <w:rsid w:val="00926AC2"/>
    <w:rsid w:val="009571A7"/>
    <w:rsid w:val="00963EEC"/>
    <w:rsid w:val="00991C05"/>
    <w:rsid w:val="009A1C2C"/>
    <w:rsid w:val="009B00D8"/>
    <w:rsid w:val="009D7976"/>
    <w:rsid w:val="00A039CB"/>
    <w:rsid w:val="00A17D79"/>
    <w:rsid w:val="00A31DA0"/>
    <w:rsid w:val="00A4127B"/>
    <w:rsid w:val="00A419FB"/>
    <w:rsid w:val="00A42556"/>
    <w:rsid w:val="00A54146"/>
    <w:rsid w:val="00A6026C"/>
    <w:rsid w:val="00A64FA1"/>
    <w:rsid w:val="00A72983"/>
    <w:rsid w:val="00A745FD"/>
    <w:rsid w:val="00A87D65"/>
    <w:rsid w:val="00AD54CD"/>
    <w:rsid w:val="00B04877"/>
    <w:rsid w:val="00B126AF"/>
    <w:rsid w:val="00B145D8"/>
    <w:rsid w:val="00B24F0F"/>
    <w:rsid w:val="00B31FC6"/>
    <w:rsid w:val="00B343C8"/>
    <w:rsid w:val="00B579CB"/>
    <w:rsid w:val="00B6180D"/>
    <w:rsid w:val="00B900EB"/>
    <w:rsid w:val="00B93401"/>
    <w:rsid w:val="00B97D0D"/>
    <w:rsid w:val="00BA4CD8"/>
    <w:rsid w:val="00BB24C7"/>
    <w:rsid w:val="00BC795F"/>
    <w:rsid w:val="00BD1ECB"/>
    <w:rsid w:val="00BD7B0D"/>
    <w:rsid w:val="00BE1A00"/>
    <w:rsid w:val="00BE762E"/>
    <w:rsid w:val="00BF3336"/>
    <w:rsid w:val="00C11FA2"/>
    <w:rsid w:val="00C1692B"/>
    <w:rsid w:val="00C279BC"/>
    <w:rsid w:val="00C27F8F"/>
    <w:rsid w:val="00C362E6"/>
    <w:rsid w:val="00C44C47"/>
    <w:rsid w:val="00C50F08"/>
    <w:rsid w:val="00C529E3"/>
    <w:rsid w:val="00C6181F"/>
    <w:rsid w:val="00C62962"/>
    <w:rsid w:val="00C65971"/>
    <w:rsid w:val="00C75411"/>
    <w:rsid w:val="00C9672E"/>
    <w:rsid w:val="00C979E9"/>
    <w:rsid w:val="00CC1DC8"/>
    <w:rsid w:val="00CC6C08"/>
    <w:rsid w:val="00CF2E6E"/>
    <w:rsid w:val="00D02792"/>
    <w:rsid w:val="00D108CA"/>
    <w:rsid w:val="00D173CA"/>
    <w:rsid w:val="00D21F4F"/>
    <w:rsid w:val="00D461B6"/>
    <w:rsid w:val="00D64209"/>
    <w:rsid w:val="00D67D50"/>
    <w:rsid w:val="00D87530"/>
    <w:rsid w:val="00DB4FAA"/>
    <w:rsid w:val="00DB64F3"/>
    <w:rsid w:val="00DC3E1D"/>
    <w:rsid w:val="00DC7EC5"/>
    <w:rsid w:val="00DD0115"/>
    <w:rsid w:val="00DD1DD4"/>
    <w:rsid w:val="00DD5AC0"/>
    <w:rsid w:val="00DF1463"/>
    <w:rsid w:val="00E03ADA"/>
    <w:rsid w:val="00E31FE8"/>
    <w:rsid w:val="00E3225D"/>
    <w:rsid w:val="00E34899"/>
    <w:rsid w:val="00E57636"/>
    <w:rsid w:val="00E65340"/>
    <w:rsid w:val="00E96A10"/>
    <w:rsid w:val="00EA4390"/>
    <w:rsid w:val="00EC06AB"/>
    <w:rsid w:val="00ED7C97"/>
    <w:rsid w:val="00EF3CF3"/>
    <w:rsid w:val="00F10D73"/>
    <w:rsid w:val="00F40980"/>
    <w:rsid w:val="00F40DEF"/>
    <w:rsid w:val="00F44E84"/>
    <w:rsid w:val="00F641DD"/>
    <w:rsid w:val="00F768C8"/>
    <w:rsid w:val="00F84F33"/>
    <w:rsid w:val="00FA3FBB"/>
    <w:rsid w:val="00FB45A7"/>
    <w:rsid w:val="00FC56EC"/>
    <w:rsid w:val="00FD04A5"/>
    <w:rsid w:val="00FD0DEC"/>
    <w:rsid w:val="00FE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3C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5C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29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63C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95C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520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D7C97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76D3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76D3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76D3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3C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5C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29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63C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95C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520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D7C97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76D3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76D3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76D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ACBC4-92C1-4650-B492-BDD26D8EF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3447</Words>
  <Characters>18960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SAFRAN Sagem</Company>
  <LinksUpToDate>false</LinksUpToDate>
  <CharactersWithSpaces>22363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DUFOUR Jean-Louis</dc:creator>
  <cp:lastModifiedBy>DUFOUR Jean-Louis</cp:lastModifiedBy>
  <cp:revision>2</cp:revision>
  <cp:lastPrinted>2015-11-16T07:25:00Z</cp:lastPrinted>
  <dcterms:created xsi:type="dcterms:W3CDTF">2015-11-16T07:26:00Z</dcterms:created>
  <dcterms:modified xsi:type="dcterms:W3CDTF">2015-11-16T07:26:00Z</dcterms:modified>
</cp:coreProperties>
</file>